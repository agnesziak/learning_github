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AEC34" w14:textId="71C40B25" w:rsidR="00F07260" w:rsidRPr="00183C39" w:rsidRDefault="00183C39" w:rsidP="00CB2D85">
      <w:pPr>
        <w:spacing w:before="120" w:line="360" w:lineRule="auto"/>
        <w:ind w:right="-142"/>
        <w:jc w:val="center"/>
        <w:rPr>
          <w:b/>
          <w:bCs/>
          <w:color w:val="000000" w:themeColor="text1"/>
          <w:lang w:val="en-US"/>
        </w:rPr>
      </w:pPr>
      <w:r w:rsidRPr="00183C39">
        <w:rPr>
          <w:b/>
          <w:bCs/>
          <w:color w:val="000000" w:themeColor="text1"/>
          <w:lang w:val="en-US"/>
        </w:rPr>
        <w:t xml:space="preserve">MECP2 DEFICIENCY ALTERS M1/M2 POLARIZATION IN BONE MARROW-DERIVED MACROPHAGES </w:t>
      </w:r>
    </w:p>
    <w:p w14:paraId="74E4295B" w14:textId="493CFD54" w:rsidR="00042AF6" w:rsidRPr="00183C39" w:rsidRDefault="00752F0A" w:rsidP="00CB2D85">
      <w:pPr>
        <w:spacing w:before="120" w:line="360" w:lineRule="auto"/>
        <w:ind w:right="-142"/>
        <w:jc w:val="center"/>
        <w:rPr>
          <w:iCs/>
          <w:color w:val="000000" w:themeColor="text1"/>
          <w:lang w:val="en-US"/>
        </w:rPr>
      </w:pPr>
      <w:commentRangeStart w:id="0"/>
      <w:r w:rsidRPr="00183C39">
        <w:rPr>
          <w:iCs/>
          <w:color w:val="000000" w:themeColor="text1"/>
          <w:lang w:val="en-US"/>
        </w:rPr>
        <w:t>S</w:t>
      </w:r>
      <w:r w:rsidR="006665B7" w:rsidRPr="00183C39">
        <w:rPr>
          <w:iCs/>
          <w:color w:val="000000" w:themeColor="text1"/>
          <w:lang w:val="en-US"/>
        </w:rPr>
        <w:t xml:space="preserve">hort tittle: </w:t>
      </w:r>
      <w:r w:rsidR="00045706" w:rsidRPr="00183C39">
        <w:rPr>
          <w:iCs/>
          <w:color w:val="000000" w:themeColor="text1"/>
          <w:lang w:val="en-US"/>
        </w:rPr>
        <w:t>R</w:t>
      </w:r>
      <w:r w:rsidR="003E150F" w:rsidRPr="00183C39">
        <w:rPr>
          <w:iCs/>
          <w:color w:val="000000" w:themeColor="text1"/>
          <w:lang w:val="en-US"/>
        </w:rPr>
        <w:t xml:space="preserve">ole of MeCP2 in macrophage polarization </w:t>
      </w:r>
      <w:commentRangeEnd w:id="0"/>
      <w:r w:rsidR="000866A0">
        <w:rPr>
          <w:rStyle w:val="Refdecomentario"/>
        </w:rPr>
        <w:commentReference w:id="0"/>
      </w:r>
    </w:p>
    <w:p w14:paraId="7013772D" w14:textId="54A4A3F3" w:rsidR="00B03C09" w:rsidRPr="00183C39" w:rsidRDefault="00B03C09" w:rsidP="00CB2D85">
      <w:pPr>
        <w:spacing w:before="120" w:line="360" w:lineRule="auto"/>
        <w:ind w:right="-142"/>
        <w:jc w:val="center"/>
        <w:rPr>
          <w:color w:val="000000" w:themeColor="text1"/>
        </w:rPr>
      </w:pPr>
      <w:r w:rsidRPr="00183C39">
        <w:rPr>
          <w:color w:val="000000" w:themeColor="text1"/>
        </w:rPr>
        <w:t>Zalosnik, M.I</w:t>
      </w:r>
      <w:r w:rsidRPr="00183C39">
        <w:rPr>
          <w:color w:val="000000" w:themeColor="text1"/>
          <w:vertAlign w:val="superscript"/>
        </w:rPr>
        <w:t>1</w:t>
      </w:r>
      <w:r w:rsidR="004E4076" w:rsidRPr="00183C39">
        <w:rPr>
          <w:color w:val="000000" w:themeColor="text1"/>
          <w:vertAlign w:val="superscript"/>
        </w:rPr>
        <w:t>,2</w:t>
      </w:r>
      <w:r w:rsidRPr="00183C39">
        <w:rPr>
          <w:color w:val="000000" w:themeColor="text1"/>
        </w:rPr>
        <w:t xml:space="preserve">; </w:t>
      </w:r>
      <w:r w:rsidR="00E111B7" w:rsidRPr="00183C39">
        <w:rPr>
          <w:color w:val="000000" w:themeColor="text1"/>
        </w:rPr>
        <w:t>De Filippis, B</w:t>
      </w:r>
      <w:r w:rsidR="006D5147" w:rsidRPr="00183C39">
        <w:rPr>
          <w:color w:val="000000" w:themeColor="text1"/>
          <w:vertAlign w:val="superscript"/>
        </w:rPr>
        <w:t>3</w:t>
      </w:r>
      <w:r w:rsidR="00E111B7" w:rsidRPr="00183C39">
        <w:rPr>
          <w:color w:val="000000" w:themeColor="text1"/>
        </w:rPr>
        <w:t>; De Simone, R.</w:t>
      </w:r>
      <w:r w:rsidR="006D5147" w:rsidRPr="00183C39">
        <w:rPr>
          <w:color w:val="000000" w:themeColor="text1"/>
          <w:vertAlign w:val="superscript"/>
        </w:rPr>
        <w:t>4</w:t>
      </w:r>
      <w:r w:rsidR="00E111B7" w:rsidRPr="00183C39">
        <w:rPr>
          <w:color w:val="000000" w:themeColor="text1"/>
        </w:rPr>
        <w:t xml:space="preserve">; </w:t>
      </w:r>
      <w:r w:rsidRPr="00183C39">
        <w:rPr>
          <w:color w:val="000000" w:themeColor="text1"/>
        </w:rPr>
        <w:t>Pietraforte, D.</w:t>
      </w:r>
      <w:r w:rsidR="00826D9C">
        <w:rPr>
          <w:color w:val="000000" w:themeColor="text1"/>
          <w:vertAlign w:val="superscript"/>
        </w:rPr>
        <w:t>5</w:t>
      </w:r>
      <w:r w:rsidRPr="00183C39">
        <w:rPr>
          <w:color w:val="000000" w:themeColor="text1"/>
        </w:rPr>
        <w:t>;</w:t>
      </w:r>
      <w:r w:rsidR="00E111B7" w:rsidRPr="00183C39">
        <w:rPr>
          <w:color w:val="000000" w:themeColor="text1"/>
        </w:rPr>
        <w:t xml:space="preserve"> </w:t>
      </w:r>
      <w:r w:rsidRPr="00183C39">
        <w:rPr>
          <w:color w:val="000000" w:themeColor="text1"/>
        </w:rPr>
        <w:t>Laviola, G.</w:t>
      </w:r>
      <w:r w:rsidR="006D5147" w:rsidRPr="00183C39">
        <w:rPr>
          <w:color w:val="000000" w:themeColor="text1"/>
          <w:vertAlign w:val="superscript"/>
        </w:rPr>
        <w:t>3</w:t>
      </w:r>
      <w:r w:rsidRPr="00183C39">
        <w:rPr>
          <w:color w:val="000000" w:themeColor="text1"/>
        </w:rPr>
        <w:t>; Degano, A.L</w:t>
      </w:r>
      <w:r w:rsidRPr="00183C39">
        <w:rPr>
          <w:color w:val="000000" w:themeColor="text1"/>
          <w:vertAlign w:val="superscript"/>
        </w:rPr>
        <w:t>1</w:t>
      </w:r>
      <w:r w:rsidR="004E4076" w:rsidRPr="00183C39">
        <w:rPr>
          <w:color w:val="000000" w:themeColor="text1"/>
          <w:vertAlign w:val="superscript"/>
        </w:rPr>
        <w:t>,2</w:t>
      </w:r>
      <w:r w:rsidRPr="00183C39">
        <w:rPr>
          <w:color w:val="000000" w:themeColor="text1"/>
        </w:rPr>
        <w:t>.</w:t>
      </w:r>
    </w:p>
    <w:p w14:paraId="35CFE193" w14:textId="77777777" w:rsidR="00A636C2" w:rsidRPr="00183C39" w:rsidRDefault="00A636C2" w:rsidP="00CB2D85">
      <w:pPr>
        <w:spacing w:line="360" w:lineRule="auto"/>
        <w:ind w:right="-142"/>
        <w:jc w:val="both"/>
        <w:rPr>
          <w:color w:val="FF0000"/>
        </w:rPr>
      </w:pPr>
    </w:p>
    <w:p w14:paraId="030D915C" w14:textId="77777777" w:rsidR="004E4076" w:rsidRPr="00183C39" w:rsidRDefault="006D5147" w:rsidP="00CB2D85">
      <w:pPr>
        <w:pStyle w:val="Prrafodelista"/>
        <w:numPr>
          <w:ilvl w:val="0"/>
          <w:numId w:val="2"/>
        </w:numPr>
        <w:spacing w:line="360" w:lineRule="auto"/>
        <w:ind w:right="-142"/>
        <w:jc w:val="both"/>
        <w:rPr>
          <w:lang w:val="en-US"/>
        </w:rPr>
      </w:pPr>
      <w:r w:rsidRPr="00183C39">
        <w:rPr>
          <w:lang w:val="en-US"/>
        </w:rPr>
        <w:t xml:space="preserve">Department of Biological Chemistry </w:t>
      </w:r>
      <w:proofErr w:type="spellStart"/>
      <w:r w:rsidRPr="00183C39">
        <w:rPr>
          <w:lang w:val="en-US"/>
        </w:rPr>
        <w:t>Ranwel</w:t>
      </w:r>
      <w:proofErr w:type="spellEnd"/>
      <w:r w:rsidRPr="00183C39">
        <w:rPr>
          <w:lang w:val="en-US"/>
        </w:rPr>
        <w:t xml:space="preserve"> </w:t>
      </w:r>
      <w:proofErr w:type="spellStart"/>
      <w:r w:rsidRPr="00183C39">
        <w:rPr>
          <w:lang w:val="en-US"/>
        </w:rPr>
        <w:t>Caputto</w:t>
      </w:r>
      <w:proofErr w:type="spellEnd"/>
      <w:r w:rsidRPr="00183C39">
        <w:rPr>
          <w:lang w:val="en-US"/>
        </w:rPr>
        <w:t>. School of Chemistry. National University of Cordoba</w:t>
      </w:r>
      <w:r w:rsidR="004E4076" w:rsidRPr="00183C39">
        <w:rPr>
          <w:lang w:val="en-US"/>
        </w:rPr>
        <w:t>, X5000HUA Córdoba, Argentina.</w:t>
      </w:r>
    </w:p>
    <w:p w14:paraId="3A8E1871" w14:textId="77777777" w:rsidR="004E4076" w:rsidRPr="00183C39" w:rsidRDefault="006D5147" w:rsidP="00CB2D85">
      <w:pPr>
        <w:pStyle w:val="Prrafodelista"/>
        <w:numPr>
          <w:ilvl w:val="0"/>
          <w:numId w:val="2"/>
        </w:numPr>
        <w:spacing w:line="360" w:lineRule="auto"/>
        <w:ind w:right="-142"/>
        <w:jc w:val="both"/>
        <w:rPr>
          <w:lang w:val="en-US"/>
        </w:rPr>
      </w:pPr>
      <w:r w:rsidRPr="00183C39">
        <w:rPr>
          <w:lang w:val="en-US"/>
        </w:rPr>
        <w:t>Center for Research in Biological Chemistry</w:t>
      </w:r>
      <w:r w:rsidR="004E4076" w:rsidRPr="00183C39">
        <w:rPr>
          <w:lang w:val="en-US"/>
        </w:rPr>
        <w:t xml:space="preserve"> </w:t>
      </w:r>
      <w:r w:rsidRPr="00183C39">
        <w:rPr>
          <w:lang w:val="en-US"/>
        </w:rPr>
        <w:t xml:space="preserve">of Cordoba </w:t>
      </w:r>
      <w:r w:rsidR="004E4076" w:rsidRPr="00183C39">
        <w:rPr>
          <w:lang w:val="en-US"/>
        </w:rPr>
        <w:t xml:space="preserve">(CIQUIBIC, CONICET-UNC), </w:t>
      </w:r>
      <w:r w:rsidRPr="00183C39">
        <w:rPr>
          <w:lang w:val="en-US"/>
        </w:rPr>
        <w:t>National University of Cordoba</w:t>
      </w:r>
      <w:r w:rsidR="004E4076" w:rsidRPr="00183C39">
        <w:rPr>
          <w:lang w:val="en-US"/>
        </w:rPr>
        <w:t>, X5000HUA Córdoba, Argentina</w:t>
      </w:r>
    </w:p>
    <w:p w14:paraId="784C6C5C" w14:textId="77777777" w:rsidR="009D3C3F" w:rsidRPr="00183C39" w:rsidRDefault="000936AD" w:rsidP="003F125F">
      <w:pPr>
        <w:pStyle w:val="Prrafodelista"/>
        <w:numPr>
          <w:ilvl w:val="0"/>
          <w:numId w:val="2"/>
        </w:numPr>
        <w:spacing w:line="360" w:lineRule="auto"/>
        <w:ind w:right="-142"/>
        <w:jc w:val="both"/>
        <w:rPr>
          <w:lang w:val="en-US"/>
        </w:rPr>
      </w:pPr>
      <w:r w:rsidRPr="00183C39">
        <w:rPr>
          <w:lang w:val="en-US"/>
        </w:rPr>
        <w:t xml:space="preserve">Center for </w:t>
      </w:r>
      <w:r w:rsidR="00BA2F04" w:rsidRPr="00183C39">
        <w:rPr>
          <w:lang w:val="en-US"/>
        </w:rPr>
        <w:t>Behavioral</w:t>
      </w:r>
      <w:r w:rsidRPr="00183C39">
        <w:rPr>
          <w:lang w:val="en-US"/>
        </w:rPr>
        <w:t xml:space="preserve"> Sciences and Mental Health, </w:t>
      </w:r>
      <w:proofErr w:type="spellStart"/>
      <w:r w:rsidRPr="00183C39">
        <w:rPr>
          <w:lang w:val="en-US"/>
        </w:rPr>
        <w:t>Istituto</w:t>
      </w:r>
      <w:proofErr w:type="spellEnd"/>
      <w:r w:rsidRPr="00183C39">
        <w:rPr>
          <w:lang w:val="en-US"/>
        </w:rPr>
        <w:t xml:space="preserve"> </w:t>
      </w:r>
      <w:proofErr w:type="spellStart"/>
      <w:r w:rsidRPr="00183C39">
        <w:rPr>
          <w:lang w:val="en-US"/>
        </w:rPr>
        <w:t>Superiore</w:t>
      </w:r>
      <w:proofErr w:type="spellEnd"/>
      <w:r w:rsidRPr="00183C39">
        <w:rPr>
          <w:lang w:val="en-US"/>
        </w:rPr>
        <w:t xml:space="preserve"> di </w:t>
      </w:r>
      <w:proofErr w:type="spellStart"/>
      <w:r w:rsidRPr="00183C39">
        <w:rPr>
          <w:lang w:val="en-US"/>
        </w:rPr>
        <w:t>Sanità</w:t>
      </w:r>
      <w:proofErr w:type="spellEnd"/>
      <w:r w:rsidRPr="00183C39">
        <w:rPr>
          <w:lang w:val="en-US"/>
        </w:rPr>
        <w:t xml:space="preserve">, </w:t>
      </w:r>
      <w:proofErr w:type="spellStart"/>
      <w:r w:rsidR="009D3C3F" w:rsidRPr="00183C39">
        <w:rPr>
          <w:lang w:val="en-US"/>
        </w:rPr>
        <w:t>Viale</w:t>
      </w:r>
      <w:proofErr w:type="spellEnd"/>
      <w:r w:rsidR="009D3C3F" w:rsidRPr="00183C39">
        <w:rPr>
          <w:lang w:val="en-US"/>
        </w:rPr>
        <w:t xml:space="preserve"> Regina Elena, 299 - 00161 Rome, Italy.</w:t>
      </w:r>
    </w:p>
    <w:p w14:paraId="49AE0FDA" w14:textId="77777777" w:rsidR="00826D9C" w:rsidRPr="00580BB4" w:rsidRDefault="00826D9C" w:rsidP="00826D9C">
      <w:pPr>
        <w:pStyle w:val="Prrafodelista"/>
        <w:numPr>
          <w:ilvl w:val="0"/>
          <w:numId w:val="2"/>
        </w:numPr>
        <w:spacing w:line="360" w:lineRule="auto"/>
        <w:ind w:right="-142"/>
        <w:jc w:val="both"/>
        <w:rPr>
          <w:lang w:val="es-ES"/>
        </w:rPr>
      </w:pPr>
      <w:r w:rsidRPr="00580BB4">
        <w:rPr>
          <w:lang w:val="en-US"/>
        </w:rPr>
        <w:t>National Center for Drug Research and Evaluation</w:t>
      </w:r>
      <w:r>
        <w:rPr>
          <w:lang w:val="en-US"/>
        </w:rPr>
        <w:t>.</w:t>
      </w:r>
      <w:r w:rsidRPr="00183C39">
        <w:rPr>
          <w:lang w:val="en-US"/>
        </w:rPr>
        <w:t xml:space="preserve"> </w:t>
      </w:r>
      <w:proofErr w:type="spellStart"/>
      <w:r w:rsidRPr="00580BB4">
        <w:rPr>
          <w:lang w:val="es-ES"/>
        </w:rPr>
        <w:t>Istituto</w:t>
      </w:r>
      <w:proofErr w:type="spellEnd"/>
      <w:r w:rsidRPr="00580BB4">
        <w:rPr>
          <w:lang w:val="es-ES"/>
        </w:rPr>
        <w:t xml:space="preserve"> </w:t>
      </w:r>
      <w:proofErr w:type="spellStart"/>
      <w:r w:rsidRPr="00580BB4">
        <w:rPr>
          <w:lang w:val="es-ES"/>
        </w:rPr>
        <w:t>Superiore</w:t>
      </w:r>
      <w:proofErr w:type="spellEnd"/>
      <w:r w:rsidRPr="00580BB4">
        <w:rPr>
          <w:lang w:val="es-ES"/>
        </w:rPr>
        <w:t xml:space="preserve"> di </w:t>
      </w:r>
      <w:proofErr w:type="spellStart"/>
      <w:r w:rsidRPr="00580BB4">
        <w:rPr>
          <w:lang w:val="es-ES"/>
        </w:rPr>
        <w:t>Sanità</w:t>
      </w:r>
      <w:proofErr w:type="spellEnd"/>
      <w:r w:rsidRPr="00580BB4">
        <w:rPr>
          <w:lang w:val="es-ES"/>
        </w:rPr>
        <w:t xml:space="preserve">, </w:t>
      </w:r>
      <w:proofErr w:type="spellStart"/>
      <w:r w:rsidRPr="00580BB4">
        <w:rPr>
          <w:lang w:val="es-ES"/>
        </w:rPr>
        <w:t>Viale</w:t>
      </w:r>
      <w:proofErr w:type="spellEnd"/>
      <w:r w:rsidRPr="00580BB4">
        <w:rPr>
          <w:lang w:val="es-ES"/>
        </w:rPr>
        <w:t xml:space="preserve"> Regina Elena, 299 - 00161 Rome, </w:t>
      </w:r>
      <w:proofErr w:type="spellStart"/>
      <w:r w:rsidRPr="00580BB4">
        <w:rPr>
          <w:lang w:val="es-ES"/>
        </w:rPr>
        <w:t>Italy</w:t>
      </w:r>
      <w:proofErr w:type="spellEnd"/>
      <w:r w:rsidRPr="00580BB4">
        <w:rPr>
          <w:lang w:val="es-ES"/>
        </w:rPr>
        <w:t>.</w:t>
      </w:r>
    </w:p>
    <w:p w14:paraId="26E5F6F1" w14:textId="1A0AEDD4" w:rsidR="00135D43" w:rsidRDefault="00F228D7" w:rsidP="003F125F">
      <w:pPr>
        <w:pStyle w:val="Prrafodelista"/>
        <w:numPr>
          <w:ilvl w:val="0"/>
          <w:numId w:val="2"/>
        </w:numPr>
        <w:spacing w:line="360" w:lineRule="auto"/>
        <w:ind w:right="-142"/>
        <w:jc w:val="both"/>
      </w:pPr>
      <w:r w:rsidRPr="00183C39">
        <w:rPr>
          <w:lang w:val="es-ES"/>
        </w:rPr>
        <w:t xml:space="preserve">Core </w:t>
      </w:r>
      <w:proofErr w:type="spellStart"/>
      <w:r w:rsidRPr="00183C39">
        <w:rPr>
          <w:lang w:val="es-ES"/>
        </w:rPr>
        <w:t>Facilities</w:t>
      </w:r>
      <w:proofErr w:type="spellEnd"/>
      <w:r w:rsidR="009D3C3F" w:rsidRPr="00183C39">
        <w:rPr>
          <w:lang w:val="es-ES"/>
        </w:rPr>
        <w:t xml:space="preserve">. </w:t>
      </w:r>
      <w:r w:rsidR="009D3C3F" w:rsidRPr="00183C39">
        <w:t>Istituto Superiore di Sanità. Viale Regina Elena, 299 - 00161 Rome, Italy.</w:t>
      </w:r>
    </w:p>
    <w:p w14:paraId="3052989C" w14:textId="1883230D" w:rsidR="00580BB4" w:rsidRPr="00580BB4" w:rsidRDefault="00580BB4" w:rsidP="00580BB4">
      <w:pPr>
        <w:spacing w:line="360" w:lineRule="auto"/>
        <w:ind w:left="360" w:right="-142"/>
        <w:jc w:val="both"/>
        <w:rPr>
          <w:lang w:val="es-ES"/>
        </w:rPr>
      </w:pPr>
    </w:p>
    <w:p w14:paraId="57C959DF" w14:textId="77777777" w:rsidR="004E4076" w:rsidRPr="00183C39" w:rsidRDefault="004E4076" w:rsidP="00CB2D85">
      <w:pPr>
        <w:tabs>
          <w:tab w:val="left" w:pos="284"/>
        </w:tabs>
        <w:spacing w:line="360" w:lineRule="auto"/>
        <w:ind w:right="-142"/>
        <w:jc w:val="both"/>
        <w:rPr>
          <w:b/>
        </w:rPr>
      </w:pPr>
      <w:r w:rsidRPr="00183C39">
        <w:rPr>
          <w:b/>
        </w:rPr>
        <w:t xml:space="preserve">Corresponding author: </w:t>
      </w:r>
    </w:p>
    <w:p w14:paraId="6289B233" w14:textId="77777777" w:rsidR="004E4076" w:rsidRPr="00183C39" w:rsidRDefault="004E4076" w:rsidP="00CB2D85">
      <w:pPr>
        <w:tabs>
          <w:tab w:val="left" w:pos="284"/>
        </w:tabs>
        <w:spacing w:line="360" w:lineRule="auto"/>
        <w:ind w:right="-142"/>
        <w:jc w:val="both"/>
      </w:pPr>
      <w:r w:rsidRPr="00183C39">
        <w:t>Dr. Alicia L Degano</w:t>
      </w:r>
    </w:p>
    <w:p w14:paraId="578647D6" w14:textId="77777777" w:rsidR="004E4076" w:rsidRPr="00183C39" w:rsidRDefault="004E4076" w:rsidP="00CB2D85">
      <w:pPr>
        <w:tabs>
          <w:tab w:val="left" w:pos="284"/>
        </w:tabs>
        <w:spacing w:line="360" w:lineRule="auto"/>
        <w:ind w:right="-142"/>
        <w:jc w:val="both"/>
        <w:rPr>
          <w:lang w:val="es-ES"/>
        </w:rPr>
      </w:pPr>
      <w:r w:rsidRPr="00183C39">
        <w:t xml:space="preserve">Departamento de Química Biológica </w:t>
      </w:r>
      <w:r w:rsidR="00546142" w:rsidRPr="00183C39">
        <w:t>Ranwel Caputto</w:t>
      </w:r>
      <w:r w:rsidRPr="00183C39">
        <w:t xml:space="preserve">- CIQUIBIC. Facultad de Ciencias Químicas, Universidad Nacional de Córdoba. </w:t>
      </w:r>
      <w:r w:rsidRPr="00183C39">
        <w:rPr>
          <w:lang w:val="es-ES"/>
        </w:rPr>
        <w:t xml:space="preserve">Ciudad Universitaria, Córdoba X5000HUA. Argentina. </w:t>
      </w:r>
    </w:p>
    <w:p w14:paraId="557EB981" w14:textId="77777777" w:rsidR="004E4076" w:rsidRPr="00183C39" w:rsidRDefault="004E4076" w:rsidP="00CB2D85">
      <w:pPr>
        <w:tabs>
          <w:tab w:val="left" w:pos="284"/>
        </w:tabs>
        <w:spacing w:line="360" w:lineRule="auto"/>
        <w:ind w:right="-142"/>
        <w:jc w:val="both"/>
        <w:rPr>
          <w:lang w:val="es-ES"/>
        </w:rPr>
      </w:pPr>
      <w:r w:rsidRPr="00183C39">
        <w:rPr>
          <w:lang w:val="es-ES"/>
        </w:rPr>
        <w:t xml:space="preserve">Tel.: +54-351-5353855, </w:t>
      </w:r>
      <w:proofErr w:type="spellStart"/>
      <w:r w:rsidRPr="00183C39">
        <w:rPr>
          <w:lang w:val="es-ES"/>
        </w:rPr>
        <w:t>Int</w:t>
      </w:r>
      <w:proofErr w:type="spellEnd"/>
      <w:r w:rsidRPr="00183C39">
        <w:rPr>
          <w:lang w:val="es-ES"/>
        </w:rPr>
        <w:t>. 3418</w:t>
      </w:r>
    </w:p>
    <w:p w14:paraId="799F5EC1" w14:textId="775DDEA0" w:rsidR="004E4076" w:rsidRPr="005F5F56" w:rsidRDefault="004E4076" w:rsidP="00CB2D85">
      <w:pPr>
        <w:tabs>
          <w:tab w:val="left" w:pos="284"/>
        </w:tabs>
        <w:spacing w:line="360" w:lineRule="auto"/>
        <w:ind w:right="-142"/>
        <w:jc w:val="both"/>
        <w:rPr>
          <w:lang w:val="es-ES"/>
        </w:rPr>
      </w:pPr>
      <w:r w:rsidRPr="005F5F56">
        <w:rPr>
          <w:lang w:val="es-ES"/>
        </w:rPr>
        <w:t xml:space="preserve">E-mail: </w:t>
      </w:r>
      <w:hyperlink r:id="rId12" w:history="1">
        <w:r w:rsidR="00FD269E" w:rsidRPr="005F5F56">
          <w:rPr>
            <w:rStyle w:val="Hipervnculo"/>
            <w:lang w:val="es-ES"/>
          </w:rPr>
          <w:t>adegano@unc.edu.ar</w:t>
        </w:r>
      </w:hyperlink>
    </w:p>
    <w:p w14:paraId="72030A98" w14:textId="77777777" w:rsidR="004E4076" w:rsidRPr="005F5F56" w:rsidRDefault="004E4076" w:rsidP="00CB2D85">
      <w:pPr>
        <w:spacing w:line="360" w:lineRule="auto"/>
        <w:ind w:right="-142"/>
        <w:jc w:val="both"/>
        <w:rPr>
          <w:lang w:val="es-ES"/>
        </w:rPr>
      </w:pPr>
    </w:p>
    <w:p w14:paraId="0B62A416" w14:textId="77777777" w:rsidR="002A3498" w:rsidRPr="00EC5324" w:rsidRDefault="002A3498" w:rsidP="00C11164">
      <w:pPr>
        <w:autoSpaceDE w:val="0"/>
        <w:autoSpaceDN w:val="0"/>
        <w:adjustRightInd w:val="0"/>
        <w:spacing w:line="360" w:lineRule="auto"/>
        <w:jc w:val="both"/>
        <w:rPr>
          <w:color w:val="FF0000"/>
          <w:lang w:val="es-ES"/>
        </w:rPr>
      </w:pPr>
    </w:p>
    <w:p w14:paraId="593B3EBC" w14:textId="47F4BE9C" w:rsidR="002A3498" w:rsidRPr="007A7D55" w:rsidRDefault="002A3498" w:rsidP="00CB2D85">
      <w:pPr>
        <w:spacing w:line="360" w:lineRule="auto"/>
        <w:ind w:right="-142"/>
        <w:jc w:val="both"/>
        <w:rPr>
          <w:lang w:val="en-US"/>
        </w:rPr>
      </w:pPr>
      <w:r w:rsidRPr="007A7D55">
        <w:rPr>
          <w:lang w:val="en-US"/>
        </w:rPr>
        <w:t>WORD COUNT:</w:t>
      </w:r>
      <w:r w:rsidR="00361704">
        <w:rPr>
          <w:lang w:val="en-US"/>
        </w:rPr>
        <w:t xml:space="preserve"> </w:t>
      </w:r>
      <w:ins w:id="1" w:author="Microsoft Office User" w:date="2020-08-12T13:31:00Z">
        <w:r w:rsidR="000866A0">
          <w:rPr>
            <w:lang w:val="en-US"/>
          </w:rPr>
          <w:t>X</w:t>
        </w:r>
      </w:ins>
      <w:del w:id="2" w:author="Microsoft Office User" w:date="2020-08-12T13:31:00Z">
        <w:r w:rsidR="00361704" w:rsidDel="000866A0">
          <w:rPr>
            <w:lang w:val="en-US"/>
          </w:rPr>
          <w:delText>495</w:delText>
        </w:r>
        <w:r w:rsidR="00EC5324" w:rsidDel="000866A0">
          <w:rPr>
            <w:lang w:val="en-US"/>
          </w:rPr>
          <w:delText>9</w:delText>
        </w:r>
        <w:r w:rsidR="00361704" w:rsidDel="000866A0">
          <w:rPr>
            <w:lang w:val="en-US"/>
          </w:rPr>
          <w:delText xml:space="preserve"> words</w:delText>
        </w:r>
      </w:del>
    </w:p>
    <w:p w14:paraId="3F677CA8" w14:textId="4061F63B" w:rsidR="00C11164" w:rsidRPr="00465E00" w:rsidRDefault="002A3498" w:rsidP="00465E00">
      <w:pPr>
        <w:spacing w:line="360" w:lineRule="auto"/>
        <w:ind w:right="-142"/>
        <w:jc w:val="both"/>
        <w:rPr>
          <w:lang w:val="en-US"/>
        </w:rPr>
      </w:pPr>
      <w:commentRangeStart w:id="3"/>
      <w:r w:rsidRPr="007A7D55">
        <w:rPr>
          <w:lang w:val="en-US"/>
        </w:rPr>
        <w:t>EXPERIMENTAL IMMUNOLOGY</w:t>
      </w:r>
      <w:commentRangeEnd w:id="3"/>
      <w:r w:rsidR="000866A0">
        <w:rPr>
          <w:rStyle w:val="Refdecomentario"/>
        </w:rPr>
        <w:commentReference w:id="3"/>
      </w:r>
    </w:p>
    <w:p w14:paraId="4FF0E3B5" w14:textId="06A390B8" w:rsidR="00191502" w:rsidRPr="00183C39" w:rsidRDefault="00135D43" w:rsidP="00831D82">
      <w:pPr>
        <w:spacing w:line="360" w:lineRule="auto"/>
        <w:rPr>
          <w:b/>
          <w:bCs/>
          <w:color w:val="000000" w:themeColor="text1"/>
          <w:lang w:val="en-US"/>
        </w:rPr>
      </w:pPr>
      <w:r w:rsidRPr="00183C39">
        <w:rPr>
          <w:b/>
          <w:bCs/>
          <w:color w:val="000000" w:themeColor="text1"/>
          <w:lang w:val="en-US"/>
        </w:rPr>
        <w:br w:type="page"/>
      </w:r>
      <w:r w:rsidR="00191502" w:rsidRPr="00183C39">
        <w:rPr>
          <w:b/>
          <w:bCs/>
          <w:color w:val="000000" w:themeColor="text1"/>
          <w:lang w:val="en-US"/>
        </w:rPr>
        <w:lastRenderedPageBreak/>
        <w:t>ABSTRACT</w:t>
      </w:r>
    </w:p>
    <w:p w14:paraId="675C8473" w14:textId="1AFFB38F" w:rsidR="000359AA" w:rsidRDefault="000359AA" w:rsidP="000359AA">
      <w:pPr>
        <w:spacing w:line="360" w:lineRule="auto"/>
        <w:ind w:right="-142" w:firstLine="708"/>
        <w:jc w:val="both"/>
        <w:rPr>
          <w:lang w:val="en-US"/>
        </w:rPr>
      </w:pPr>
      <w:r w:rsidRPr="00183C39">
        <w:rPr>
          <w:color w:val="000000" w:themeColor="text1"/>
          <w:lang w:val="en-US"/>
        </w:rPr>
        <w:t xml:space="preserve">Rett Syndrome (RTT) is a neurodevelopmental disorder mostly caused by </w:t>
      </w:r>
      <w:r w:rsidRPr="00183C39">
        <w:rPr>
          <w:lang w:val="en-US"/>
        </w:rPr>
        <w:t xml:space="preserve">mutations in the X-linked gene, MeCP2, which encodes for methyl-CpG binding protein 2 (MeCP2). MeCP2 is member of a family of methyl binding proteins that control the expression of several genes according to the genomic context. Emerging evidence suggests that immune dysfunctions would actively contribute to the pathogenesis of RTT. </w:t>
      </w:r>
      <w:r w:rsidRPr="00183C39">
        <w:rPr>
          <w:color w:val="000000" w:themeColor="text1"/>
          <w:lang w:val="en-US"/>
        </w:rPr>
        <w:t xml:space="preserve">Macrophages are key effector cells that participate in several critical aspects of immune responses. </w:t>
      </w:r>
      <w:r w:rsidRPr="00183C39">
        <w:rPr>
          <w:lang w:val="en-US"/>
        </w:rPr>
        <w:t>The aim of our work was to assess the response of macrophages</w:t>
      </w:r>
      <w:r w:rsidRPr="00183C39">
        <w:rPr>
          <w:i/>
          <w:iCs/>
          <w:lang w:val="en-US"/>
        </w:rPr>
        <w:t xml:space="preserve"> in vitro </w:t>
      </w:r>
      <w:r w:rsidRPr="00183C39">
        <w:rPr>
          <w:lang w:val="en-US"/>
        </w:rPr>
        <w:t>in the context of polarizing stimuli. We used bone marrow</w:t>
      </w:r>
      <w:r w:rsidR="00AA586F" w:rsidRPr="00183C39">
        <w:rPr>
          <w:lang w:val="en-US"/>
        </w:rPr>
        <w:t>-</w:t>
      </w:r>
      <w:r w:rsidRPr="00183C39">
        <w:rPr>
          <w:lang w:val="en-US"/>
        </w:rPr>
        <w:t>derived macrophages (BMDM) obtained from MeCP2</w:t>
      </w:r>
      <w:r w:rsidRPr="00183C39">
        <w:rPr>
          <w:vertAlign w:val="superscript"/>
          <w:lang w:val="en-US"/>
        </w:rPr>
        <w:t>308/y</w:t>
      </w:r>
      <w:r w:rsidRPr="00183C39">
        <w:rPr>
          <w:lang w:val="en-US"/>
        </w:rPr>
        <w:t xml:space="preserve"> mice, a mouse model that carries a truncated form of MeCP2. Since MeCP2 is expressed as a "partially functional" protein in humans with RTT it becomes crucial to establish how the presence of a mutant form of MeCP2 affects immune responses to support the normal homeostasis of individuals. MeCP2 </w:t>
      </w:r>
      <w:r w:rsidR="00776A0F" w:rsidRPr="00183C39">
        <w:rPr>
          <w:lang w:val="en-US"/>
        </w:rPr>
        <w:t>deficiency</w:t>
      </w:r>
      <w:r w:rsidRPr="00183C39">
        <w:rPr>
          <w:lang w:val="en-US"/>
        </w:rPr>
        <w:t xml:space="preserve"> induced exacerbation of pro-inflammatory mediators and deficient immune regulatory responses under polarizing conditions. These findings suggest that MeCP2 plays a role in the establishment of macrophage polarization in the context of immune activation. Present results may have important implications in understanding RTT pathogenesis and in the development of potential treatments.</w:t>
      </w:r>
    </w:p>
    <w:p w14:paraId="5E982DE5" w14:textId="2CB4735D" w:rsidR="009A0551" w:rsidRDefault="009A0551" w:rsidP="000359AA">
      <w:pPr>
        <w:spacing w:line="360" w:lineRule="auto"/>
        <w:ind w:right="-142" w:firstLine="708"/>
        <w:jc w:val="both"/>
        <w:rPr>
          <w:lang w:val="en-US"/>
        </w:rPr>
      </w:pPr>
    </w:p>
    <w:p w14:paraId="21BA7A26" w14:textId="4401986D" w:rsidR="009A0551" w:rsidRDefault="009A0551" w:rsidP="000359AA">
      <w:pPr>
        <w:spacing w:line="360" w:lineRule="auto"/>
        <w:ind w:right="-142" w:firstLine="708"/>
        <w:jc w:val="both"/>
        <w:rPr>
          <w:lang w:val="en-US"/>
        </w:rPr>
      </w:pPr>
    </w:p>
    <w:p w14:paraId="0C416EEF" w14:textId="6FD2F9D6" w:rsidR="009A0551" w:rsidRDefault="009A0551" w:rsidP="000359AA">
      <w:pPr>
        <w:spacing w:line="360" w:lineRule="auto"/>
        <w:ind w:right="-142" w:firstLine="708"/>
        <w:jc w:val="both"/>
        <w:rPr>
          <w:lang w:val="en-US"/>
        </w:rPr>
      </w:pPr>
    </w:p>
    <w:p w14:paraId="0C20B979" w14:textId="77777777" w:rsidR="002A3498" w:rsidRDefault="009A0551" w:rsidP="005F5F56">
      <w:pPr>
        <w:spacing w:line="360" w:lineRule="auto"/>
        <w:ind w:right="-142"/>
        <w:jc w:val="both"/>
        <w:rPr>
          <w:lang w:val="en-US"/>
        </w:rPr>
      </w:pPr>
      <w:r w:rsidRPr="00183C39">
        <w:rPr>
          <w:b/>
          <w:lang w:val="en-US"/>
        </w:rPr>
        <w:t>Keywords:</w:t>
      </w:r>
      <w:r w:rsidRPr="00183C39">
        <w:rPr>
          <w:lang w:val="en-US"/>
        </w:rPr>
        <w:t xml:space="preserve"> MeCP2; inflammation; macrophages; immune regulation; innate immunity.</w:t>
      </w:r>
    </w:p>
    <w:p w14:paraId="583F1E96" w14:textId="77777777" w:rsidR="003D1573" w:rsidRDefault="003D1573" w:rsidP="003D1573">
      <w:pPr>
        <w:autoSpaceDE w:val="0"/>
        <w:autoSpaceDN w:val="0"/>
        <w:adjustRightInd w:val="0"/>
        <w:spacing w:line="360" w:lineRule="auto"/>
        <w:jc w:val="both"/>
        <w:rPr>
          <w:b/>
          <w:bCs/>
          <w:lang w:val="en-US"/>
        </w:rPr>
      </w:pPr>
    </w:p>
    <w:p w14:paraId="4CD4E18D" w14:textId="2EDFBC14" w:rsidR="003D1573" w:rsidRDefault="003D1573" w:rsidP="003D1573">
      <w:pPr>
        <w:autoSpaceDE w:val="0"/>
        <w:autoSpaceDN w:val="0"/>
        <w:adjustRightInd w:val="0"/>
        <w:spacing w:line="360" w:lineRule="auto"/>
        <w:jc w:val="both"/>
        <w:rPr>
          <w:lang w:val="en-US"/>
        </w:rPr>
      </w:pPr>
      <w:r w:rsidRPr="00A31BB6">
        <w:rPr>
          <w:b/>
          <w:bCs/>
          <w:lang w:val="en-US"/>
        </w:rPr>
        <w:t xml:space="preserve">Acknowledgments: </w:t>
      </w:r>
      <w:r w:rsidRPr="00A31BB6">
        <w:rPr>
          <w:lang w:val="en-US"/>
        </w:rPr>
        <w:t>This work was supported</w:t>
      </w:r>
      <w:r w:rsidRPr="00A31BB6">
        <w:rPr>
          <w:color w:val="000000" w:themeColor="text1"/>
          <w:lang w:val="en-US"/>
        </w:rPr>
        <w:t xml:space="preserve"> by grants FONCyT-PICT-2013-106 and </w:t>
      </w:r>
      <w:proofErr w:type="spellStart"/>
      <w:r w:rsidRPr="00A31BB6">
        <w:rPr>
          <w:color w:val="000000" w:themeColor="text1"/>
          <w:lang w:val="en-US"/>
        </w:rPr>
        <w:t>Secyt</w:t>
      </w:r>
      <w:proofErr w:type="spellEnd"/>
      <w:r w:rsidRPr="00A31BB6">
        <w:rPr>
          <w:color w:val="000000" w:themeColor="text1"/>
          <w:lang w:val="en-US"/>
        </w:rPr>
        <w:t>-Universidad Nacional de Córdoba, Argentina</w:t>
      </w:r>
      <w:r w:rsidRPr="00A31BB6">
        <w:rPr>
          <w:lang w:val="en-US"/>
        </w:rPr>
        <w:t xml:space="preserve"> to A.L.D. The study was </w:t>
      </w:r>
      <w:r w:rsidRPr="007F2698">
        <w:rPr>
          <w:i/>
          <w:lang w:val="en-US"/>
        </w:rPr>
        <w:t>facilitated</w:t>
      </w:r>
      <w:r w:rsidRPr="00A31BB6">
        <w:rPr>
          <w:lang w:val="en-US"/>
        </w:rPr>
        <w:t xml:space="preserve"> by a grant of the Italian Ministry of Health (#GR-2018-12366210) to B.D.F. </w:t>
      </w:r>
      <w:r w:rsidRPr="00A31BB6">
        <w:rPr>
          <w:color w:val="000000" w:themeColor="text1"/>
          <w:lang w:val="en-US"/>
        </w:rPr>
        <w:t xml:space="preserve">MIZ was supported with a PhD fellowship financed by CONICET and received a travel grant from </w:t>
      </w:r>
      <w:commentRangeStart w:id="4"/>
      <w:r w:rsidRPr="00A31BB6">
        <w:rPr>
          <w:color w:val="000000" w:themeColor="text1"/>
          <w:lang w:val="en-US"/>
        </w:rPr>
        <w:t>ISN</w:t>
      </w:r>
      <w:r w:rsidRPr="00A31BB6">
        <w:rPr>
          <w:lang w:val="en-US"/>
        </w:rPr>
        <w:t xml:space="preserve">. </w:t>
      </w:r>
      <w:commentRangeEnd w:id="4"/>
      <w:r w:rsidR="000866A0">
        <w:rPr>
          <w:rStyle w:val="Refdecomentario"/>
        </w:rPr>
        <w:commentReference w:id="4"/>
      </w:r>
      <w:r w:rsidRPr="00A31BB6">
        <w:rPr>
          <w:lang w:val="en-US"/>
        </w:rPr>
        <w:t>ALD is a member of the Scientific Career of CONICET.</w:t>
      </w:r>
      <w:r w:rsidRPr="00183C39">
        <w:rPr>
          <w:lang w:val="en-US"/>
        </w:rPr>
        <w:t xml:space="preserve"> </w:t>
      </w:r>
    </w:p>
    <w:p w14:paraId="2BFC9C7B" w14:textId="77777777" w:rsidR="002A3498" w:rsidRDefault="002A3498" w:rsidP="005F5F56">
      <w:pPr>
        <w:spacing w:line="360" w:lineRule="auto"/>
        <w:ind w:right="-142"/>
        <w:jc w:val="both"/>
        <w:rPr>
          <w:lang w:val="en-US"/>
        </w:rPr>
      </w:pPr>
    </w:p>
    <w:p w14:paraId="5EFCB069" w14:textId="5FFCB7D1" w:rsidR="008D40F6" w:rsidRPr="00183C39" w:rsidRDefault="002A3498" w:rsidP="005F5F56">
      <w:pPr>
        <w:spacing w:line="360" w:lineRule="auto"/>
        <w:ind w:right="-142"/>
        <w:jc w:val="both"/>
        <w:rPr>
          <w:color w:val="000000" w:themeColor="text1"/>
          <w:lang w:val="en-US"/>
        </w:rPr>
      </w:pPr>
      <w:r w:rsidRPr="007A7D55">
        <w:rPr>
          <w:b/>
          <w:lang w:val="en-US"/>
        </w:rPr>
        <w:t>Conflict of interest:</w:t>
      </w:r>
      <w:r w:rsidRPr="007A7D55">
        <w:rPr>
          <w:lang w:val="en-US"/>
        </w:rPr>
        <w:t xml:space="preserve"> </w:t>
      </w:r>
      <w:r w:rsidR="00465E00" w:rsidRPr="007A7D55">
        <w:rPr>
          <w:lang w:val="en-US"/>
        </w:rPr>
        <w:t>The authors declare no conflicts of interest.</w:t>
      </w:r>
      <w:r w:rsidR="008D40F6" w:rsidRPr="00183C39">
        <w:rPr>
          <w:color w:val="000000" w:themeColor="text1"/>
          <w:lang w:val="en-US"/>
        </w:rPr>
        <w:br w:type="page"/>
      </w:r>
    </w:p>
    <w:p w14:paraId="1F089F50" w14:textId="77777777" w:rsidR="00B03C09" w:rsidRPr="00183C39" w:rsidRDefault="00B03C09" w:rsidP="00CB2D85">
      <w:pPr>
        <w:spacing w:before="120" w:line="360" w:lineRule="auto"/>
        <w:ind w:right="-142"/>
        <w:jc w:val="both"/>
        <w:rPr>
          <w:b/>
          <w:bCs/>
          <w:color w:val="000000" w:themeColor="text1"/>
          <w:lang w:val="en-US"/>
        </w:rPr>
      </w:pPr>
      <w:r w:rsidRPr="00183C39">
        <w:rPr>
          <w:b/>
          <w:bCs/>
          <w:color w:val="000000" w:themeColor="text1"/>
          <w:lang w:val="en-US"/>
        </w:rPr>
        <w:lastRenderedPageBreak/>
        <w:t>INTRODUCTION</w:t>
      </w:r>
    </w:p>
    <w:p w14:paraId="28D47A82" w14:textId="5A90ADAA" w:rsidR="000359AA" w:rsidRPr="00183C39" w:rsidRDefault="000359AA" w:rsidP="000359AA">
      <w:pPr>
        <w:spacing w:before="120" w:line="360" w:lineRule="auto"/>
        <w:ind w:right="-142" w:firstLine="709"/>
        <w:jc w:val="both"/>
        <w:rPr>
          <w:lang w:val="en-US"/>
        </w:rPr>
      </w:pPr>
      <w:r w:rsidRPr="00183C39">
        <w:rPr>
          <w:color w:val="000000" w:themeColor="text1"/>
          <w:lang w:val="en-US"/>
        </w:rPr>
        <w:t>Rett Syndrome (RTT, OMIM #312750) is an X-linked neurological disorder characterized by an apparent normal development until 6 to 18 months of age followed by a progressive loss of motor skills, accompanied with cognitive and social disabilities</w:t>
      </w:r>
      <w:r w:rsidRPr="00183C39">
        <w:rPr>
          <w:lang w:val="en-US"/>
        </w:rPr>
        <w:t xml:space="preserve">. The incidence is ~1/10,000–1/15,000 female births and it is not hereditary. </w:t>
      </w:r>
      <w:r w:rsidRPr="00183C39">
        <w:rPr>
          <w:i/>
          <w:iCs/>
          <w:lang w:val="en-US"/>
        </w:rPr>
        <w:t>De novo</w:t>
      </w:r>
      <w:r w:rsidRPr="00183C39">
        <w:rPr>
          <w:lang w:val="en-US"/>
        </w:rPr>
        <w:t xml:space="preserve"> mutations in the X-linked gene, MeCP2, which codes for methyl-CpG binding protein 2 (MeCP2), account for about 95% of RTT cases</w:t>
      </w:r>
      <w:r w:rsidR="00D00DBA" w:rsidRPr="00183C39">
        <w:rPr>
          <w:lang w:val="en-US"/>
        </w:rPr>
        <w:fldChar w:fldCharType="begin" w:fldLock="1"/>
      </w:r>
      <w:r w:rsidR="00D00DBA" w:rsidRPr="00183C39">
        <w:rPr>
          <w:lang w:val="en-US"/>
        </w:rPr>
        <w:instrText>ADDIN CSL_CITATION {"citationItems":[{"id":"ITEM-1","itemData":{"DOI":"10.1038/13810","ISBN":"1061-4036 (Print)","ISSN":"1061-4036","PMID":"10508514","abstract":"Rett syndrome (RTT, MIM 312750) is a progressive neurodevelopmental disorder and one of the most common causes of mental retardation in females, with an incidence of 1 in 10,000-15,000 (ref. 2). Patients with classic RTT appear to develop normally until 6-18 months of age, then gradually lose speech and purposeful hand use, and develop microcephaly, seizures, autism, ataxia, intermittent hyperventilation and stereotypic hand movements. After initial regression, the condition stabilizes and patients usually survive into adulthood. As RTT occurs almost exclusively in females, it has been proposed that RTT is caused by an X-linked dominant mutation with lethality in hemizygous males. Previous exclusion mapping studies using RTT families mapped the locus to Xq28 (refs 6,9,10,11). Using a systematic gene screening approach, we have identified mutations in the gene (MECP2 ) encoding X-linked methyl-CpG-binding protein 2 (MeCP2) as the cause of some cases of RTT. MeCP2 selectively binds CpG dinucleotides in the mammalian genome and mediates transcriptional repression through interaction with histone deacetylase and the corepressor SIN3A (refs 12,13). In 5 of 21 sporadic patients, we found 3 de novo missense mutations in the region encoding the highly conserved methyl-binding domain (MBD) as well as a de novo frameshift and a de novo nonsense mutation, both of which disrupt the transcription repression domain (TRD). In two affected half-sisters of a RTT family, we found segregation of an additional missense mutation not detected in their obligate carrier mother. This suggests that the mother is a germline mosaic for this mutation. Our study reports the first disease-causing mutations in RTT and points to abnormal epigenetic regulation as the mechanism underlying the pathogenesis of RTT.","author":[{"dropping-particle":"","family":"Amir","given":"R. E.","non-dropping-particle":"","parse-names":false,"suffix":""},{"dropping-particle":"","family":"Veyver","given":"I . B.","non-dropping-particle":"Van den","parse-names":false,"suffix":""},{"dropping-particle":"","family":"Wan","given":"M.","non-dropping-particle":"","parse-names":false,"suffix":""},{"dropping-particle":"","family":"Tran","given":"C. Q.","non-dropping-particle":"","parse-names":false,"suffix":""},{"dropping-particle":"","family":"Francke","given":"U.","non-dropping-particle":"","parse-names":false,"suffix":""},{"dropping-particle":"","family":"Zoghbi","given":"H. Y.","non-dropping-particle":"","parse-names":false,"suffix":""}],"container-title":"Nature Genetics","id":"ITEM-1","issue":"october","issued":{"date-parts":[["1999"]]},"page":"185-188","title":"Rett syndrome is caused by mutations in X-linked MECP2, encoding methyl-CpG-binding protein 2.","type":"article-journal","volume":"23"},"uris":["http://www.mendeley.com/documents/?uuid=249eb704-043e-4f21-a8ac-d922c3c567ed"]}],"mendeley":{"formattedCitation":"&lt;sup&gt;1&lt;/sup&gt;","plainTextFormattedCitation":"1","previouslyFormattedCitation":"&lt;sup&gt;1&lt;/sup&gt;"},"properties":{"noteIndex":0},"schema":"https://github.com/citation-style-language/schema/raw/master/csl-citation.json"}</w:instrText>
      </w:r>
      <w:r w:rsidR="00D00DBA" w:rsidRPr="00183C39">
        <w:rPr>
          <w:lang w:val="en-US"/>
        </w:rPr>
        <w:fldChar w:fldCharType="separate"/>
      </w:r>
      <w:r w:rsidR="00D00DBA" w:rsidRPr="00183C39">
        <w:rPr>
          <w:noProof/>
          <w:vertAlign w:val="superscript"/>
          <w:lang w:val="en-US"/>
        </w:rPr>
        <w:t>1</w:t>
      </w:r>
      <w:r w:rsidR="00D00DBA" w:rsidRPr="00183C39">
        <w:rPr>
          <w:lang w:val="en-US"/>
        </w:rPr>
        <w:fldChar w:fldCharType="end"/>
      </w:r>
      <w:r w:rsidRPr="00183C39">
        <w:rPr>
          <w:lang w:val="en-US"/>
        </w:rPr>
        <w:t>. MeCP2 is part of a basic nuclear protein family that binds to methylated cytosine at CpG islands, which are the canonical DNA methylation sites controlling the expression of several genes according to the genomic context.</w:t>
      </w:r>
    </w:p>
    <w:p w14:paraId="7A6C9AC6" w14:textId="77777777" w:rsidR="001213AA" w:rsidRPr="00183C39" w:rsidRDefault="0074026B" w:rsidP="00CB2D85">
      <w:pPr>
        <w:spacing w:line="360" w:lineRule="auto"/>
        <w:ind w:right="-142" w:firstLine="708"/>
        <w:jc w:val="both"/>
        <w:rPr>
          <w:lang w:val="en-US"/>
        </w:rPr>
      </w:pPr>
      <w:r w:rsidRPr="00183C39">
        <w:rPr>
          <w:lang w:val="en-US"/>
        </w:rPr>
        <w:t xml:space="preserve">It has been proposed that dysfunctions in myeloid cells would actively contribute to the pathogenesis of RTT. </w:t>
      </w:r>
      <w:r w:rsidRPr="00183C39">
        <w:rPr>
          <w:color w:val="000000" w:themeColor="text1"/>
          <w:lang w:val="en-US"/>
        </w:rPr>
        <w:t>So far, these studies focused mainly on microglial cells due to their close interaction with neurons.</w:t>
      </w:r>
      <w:r w:rsidRPr="00183C39">
        <w:rPr>
          <w:lang w:val="en-US"/>
        </w:rPr>
        <w:t xml:space="preserve"> </w:t>
      </w:r>
      <w:r w:rsidRPr="00183C39">
        <w:rPr>
          <w:color w:val="000000" w:themeColor="text1"/>
          <w:lang w:val="en-US"/>
        </w:rPr>
        <w:t>Although microglial cells and tissue-resident macrophages share a common embryonic origin</w:t>
      </w:r>
      <w:r w:rsidRPr="00183C39">
        <w:rPr>
          <w:color w:val="000000" w:themeColor="text1"/>
          <w:lang w:val="en-US"/>
        </w:rPr>
        <w:fldChar w:fldCharType="begin" w:fldLock="1"/>
      </w:r>
      <w:r w:rsidR="00FD3B9C" w:rsidRPr="00183C39">
        <w:rPr>
          <w:color w:val="000000" w:themeColor="text1"/>
          <w:lang w:val="en-US"/>
        </w:rPr>
        <w:instrText>ADDIN CSL_CITATION {"citationItems":[{"id":"ITEM-1","itemData":{"DOI":"10.1002/glia.22408","ISBN":"1098-1136 (Electronic)\\r0894-1491 (Linking)","ISSN":"08941491","PMID":"22927325","abstract":"Microglia represent the resident macrophages of the central nervous system (CNS) and account for 10% of the adult glial cell population in the normal brain. Although microglial cells are thought to contribute to most pathological conditions including CNS infections, neuroinflammatory lesions, brain tumors, and neurodegenerative diseases, their exact role in CNS development, homeostasis, and disease remains poorly understood. In contrast to most macrophage populations, microglia survive high-dose ionizing radiation and maintain themselves locally and independently of circulating precursors in the steady state. However, controversies remain on the origin of microglia in the brain and whether they could potentially be repopulated by circulating myeloid precursors after brain injury. Microglia-targeted therapies through the use of genetically modified circulating hematopoietic cells proved to be a promising therapeutic strategy for the treatment of brain diseases. It is thus of great importance to understand the contribution and developmental cues of circulating myeloid cells as potential microglia progenitors to the adult pool of microglia in the steady state and under inflammatory conditions.","author":[{"dropping-particle":"","family":"Greter","given":"Melanie","non-dropping-particle":"","parse-names":false,"suffix":""},{"dropping-particle":"","family":"Merad","given":"Miriam","non-dropping-particle":"","parse-names":false,"suffix":""}],"container-title":"Glia","id":"ITEM-1","issue":"1","issued":{"date-parts":[["2013"]]},"page":"121-127","title":"Regulation of microglia development and homeostasis","type":"article-journal","volume":"61"},"uris":["http://www.mendeley.com/documents/?uuid=4a72c123-0169-457f-baeb-fbdb1051bd77"]}],"mendeley":{"formattedCitation":"&lt;sup&gt;2&lt;/sup&gt;","plainTextFormattedCitation":"2","previouslyFormattedCitation":"&lt;sup&gt;2&lt;/sup&gt;"},"properties":{"noteIndex":0},"schema":"https://github.com/citation-style-language/schema/raw/master/csl-citation.json"}</w:instrText>
      </w:r>
      <w:r w:rsidRPr="00183C39">
        <w:rPr>
          <w:color w:val="000000" w:themeColor="text1"/>
          <w:lang w:val="en-US"/>
        </w:rPr>
        <w:fldChar w:fldCharType="separate"/>
      </w:r>
      <w:r w:rsidR="00F40CAE" w:rsidRPr="00183C39">
        <w:rPr>
          <w:noProof/>
          <w:color w:val="000000" w:themeColor="text1"/>
          <w:vertAlign w:val="superscript"/>
          <w:lang w:val="en-US"/>
        </w:rPr>
        <w:t>2</w:t>
      </w:r>
      <w:r w:rsidRPr="00183C39">
        <w:rPr>
          <w:color w:val="000000" w:themeColor="text1"/>
          <w:lang w:val="en-US"/>
        </w:rPr>
        <w:fldChar w:fldCharType="end"/>
      </w:r>
      <w:r w:rsidRPr="00183C39">
        <w:rPr>
          <w:color w:val="000000" w:themeColor="text1"/>
          <w:lang w:val="en-US"/>
        </w:rPr>
        <w:t>, MeCP2 was shown to act in a cell-dependent manner in myeloid cell populations</w:t>
      </w:r>
      <w:r w:rsidRPr="00183C39">
        <w:rPr>
          <w:color w:val="000000" w:themeColor="text1"/>
          <w:lang w:val="en-US"/>
        </w:rPr>
        <w:fldChar w:fldCharType="begin" w:fldLock="1"/>
      </w:r>
      <w:r w:rsidR="00FD3B9C" w:rsidRPr="00183C39">
        <w:rPr>
          <w:color w:val="000000" w:themeColor="text1"/>
          <w:lang w:val="en-US"/>
        </w:rPr>
        <w:instrText>ADDIN CSL_CITATION {"citationItems":[{"id":"ITEM-1","itemData":{"DOI":"10.1016/j.immuni.2015.03.013","ISBN":"1097-4180 (Electronic)\\r1074-7613 (Linking)","ISSN":"10974180","PMID":"25902482","abstract":"Mutations in MECP2, encoding the epigenetic regulator methyl-CpG-binding protein 2, are the predominant cause of Rett syndrome, a disease characterized by both neurological symptoms and systemic abnormalities. Microglial dysfunction is thought to contribute to disease pathogenesis, and here we found microglia become activated and subsequently lost with disease progression in Mecp2-null mice. Mecp2 was found to be expressed in peripheral macrophage and monocyte populations, several of which also became depleted in Mecp2-null mice. RNA-seq revealed increased expressionofglucocorticoid- and hypoxia-induced transcripts in Mecp2-deficient microglia and peritoneal macrophages. Furthermore, Mecp2 was found to regulate inflammatory gene transcription in response to TNF stimulation. Postnatal re-expression of Mecp2 using Cx3cr1creERincreased the lifespan of otherwise Mecp2-null mice. These data suggest that Mecp2 regulates microglia and macrophage responsiveness to environmental stimuli to promote homeostasis. Dysfunction of tissue-resident macrophages might contribute to the systemic pathologies observed in Rett syndrome.","author":[{"dropping-particle":"","family":"Cronk","given":"James C.","non-dropping-particle":"","parse-names":false,"suffix":""},{"dropping-particle":"","family":"Derecki","given":"Noël C.","non-dropping-particle":"","parse-names":false,"suffix":""},{"dropping-particle":"","family":"Ji","given":"Emily","non-dropping-particle":"","parse-names":false,"suffix":""},{"dropping-particle":"","family":"Xu","given":"Yang","non-dropping-particle":"","parse-names":false,"suffix":""},{"dropping-particle":"","family":"Lampano","given":"Aaron E.","non-dropping-particle":"","parse-names":false,"suffix":""},{"dropping-particle":"","family":"Smirnov","given":"Igor","non-dropping-particle":"","parse-names":false,"suffix":""},{"dropping-particle":"","family":"Baker","given":"Wendy","non-dropping-particle":"","parse-names":false,"suffix":""},{"dropping-particle":"","family":"Norris","given":"Geoffrey T.","non-dropping-particle":"","parse-names":false,"suffix":""},{"dropping-particle":"","family":"Marin","given":"Ioana","non-dropping-particle":"","parse-names":false,"suffix":""},{"dropping-particle":"","family":"Coddington","given":"Nathan","non-dropping-particle":"","parse-names":false,"suffix":""},{"dropping-particle":"","family":"Wolf","given":"Yochai","non-dropping-particle":"","parse-names":false,"suffix":""},{"dropping-particle":"","family":"Turner","given":"Stephen D.","non-dropping-particle":"","parse-names":false,"suffix":""},{"dropping-particle":"","family":"Aderem","given":"Alan","non-dropping-particle":"","parse-names":false,"suffix":""},{"dropping-particle":"","family":"Klibanov","given":"Alexander L.","non-dropping-particle":"","parse-names":false,"suffix":""},{"dropping-particle":"","family":"Harris","given":"Tajie H.","non-dropping-particle":"","parse-names":false,"suffix":""},{"dropping-particle":"","family":"Jung","given":"Steffen","non-dropping-particle":"","parse-names":false,"suffix":""},{"dropping-particle":"","family":"Litvak","given":"Vladimir","non-dropping-particle":"","parse-names":false,"suffix":""},{"dropping-particle":"","family":"Kipnis","given":"Jonathan","non-dropping-particle":"","parse-names":false,"suffix":""}],"container-title":"Immunity","id":"ITEM-1","issue":"4","issued":{"date-parts":[["2015"]]},"page":"679-691","title":"Methyl-CpG Binding Protein 2 Regulates Microglia and Macrophage Gene Expression in Response to Inflammatory Stimuli","type":"article-journal","volume":"42"},"uris":["http://www.mendeley.com/documents/?uuid=c8ff8bab-cf81-4739-8ab2-942b0fa7e9c1"]}],"mendeley":{"formattedCitation":"&lt;sup&gt;3&lt;/sup&gt;","plainTextFormattedCitation":"3","previouslyFormattedCitation":"&lt;sup&gt;3&lt;/sup&gt;"},"properties":{"noteIndex":0},"schema":"https://github.com/citation-style-language/schema/raw/master/csl-citation.json"}</w:instrText>
      </w:r>
      <w:r w:rsidRPr="00183C39">
        <w:rPr>
          <w:color w:val="000000" w:themeColor="text1"/>
          <w:lang w:val="en-US"/>
        </w:rPr>
        <w:fldChar w:fldCharType="separate"/>
      </w:r>
      <w:r w:rsidR="00F40CAE" w:rsidRPr="00183C39">
        <w:rPr>
          <w:noProof/>
          <w:color w:val="000000" w:themeColor="text1"/>
          <w:vertAlign w:val="superscript"/>
          <w:lang w:val="en-US"/>
        </w:rPr>
        <w:t>3</w:t>
      </w:r>
      <w:r w:rsidRPr="00183C39">
        <w:rPr>
          <w:color w:val="000000" w:themeColor="text1"/>
          <w:lang w:val="en-US"/>
        </w:rPr>
        <w:fldChar w:fldCharType="end"/>
      </w:r>
      <w:r w:rsidRPr="00183C39">
        <w:rPr>
          <w:color w:val="000000" w:themeColor="text1"/>
          <w:lang w:val="en-US"/>
        </w:rPr>
        <w:t xml:space="preserve">. </w:t>
      </w:r>
      <w:r w:rsidR="001213AA" w:rsidRPr="00183C39">
        <w:rPr>
          <w:lang w:val="en-US"/>
        </w:rPr>
        <w:t>In addition,</w:t>
      </w:r>
      <w:r w:rsidRPr="00183C39">
        <w:rPr>
          <w:lang w:val="en-US"/>
        </w:rPr>
        <w:t xml:space="preserve"> </w:t>
      </w:r>
      <w:r w:rsidR="001213AA" w:rsidRPr="00183C39">
        <w:rPr>
          <w:color w:val="000000" w:themeColor="text1"/>
          <w:lang w:val="en-US"/>
        </w:rPr>
        <w:t xml:space="preserve">most studies conducted to determine the function of MeCP2 in myeloid cells have used KO or </w:t>
      </w:r>
      <w:r w:rsidR="001213AA" w:rsidRPr="00183C39">
        <w:rPr>
          <w:i/>
          <w:iCs/>
          <w:color w:val="000000" w:themeColor="text1"/>
          <w:lang w:val="en-US"/>
        </w:rPr>
        <w:t>null</w:t>
      </w:r>
      <w:r w:rsidR="001213AA" w:rsidRPr="00183C39">
        <w:rPr>
          <w:color w:val="000000" w:themeColor="text1"/>
          <w:lang w:val="en-US"/>
        </w:rPr>
        <w:t xml:space="preserve"> mouse models characterized by a total absence of protein</w:t>
      </w:r>
      <w:r w:rsidRPr="00183C39">
        <w:rPr>
          <w:lang w:val="en-US"/>
        </w:rPr>
        <w:t>. Since MeCP2 is expressed as a "partially functional" protein in humans with RTT</w:t>
      </w:r>
      <w:r w:rsidR="0035784A" w:rsidRPr="00183C39">
        <w:rPr>
          <w:lang w:val="en-US"/>
        </w:rPr>
        <w:fldChar w:fldCharType="begin" w:fldLock="1"/>
      </w:r>
      <w:r w:rsidR="00FD3B9C" w:rsidRPr="00183C39">
        <w:rPr>
          <w:lang w:val="en-US"/>
        </w:rPr>
        <w:instrText>ADDIN CSL_CITATION {"citationItems":[{"id":"ITEM-1","itemData":{"DOI":"10.1136/jmedgenet-2013-102113.Methyl-CpG-binding","author":[{"dropping-particle":"","family":"Cuddapah","given":"Vishnu Anand","non-dropping-particle":"","parse-names":false,"suffix":""},{"dropping-particle":"","family":"Pillai","given":"Rajesh B","non-dropping-particle":"","parse-names":false,"suffix":""},{"dropping-particle":"V","family":"Shekar","given":"Kiran","non-dropping-particle":"","parse-names":false,"suffix":""},{"dropping-particle":"","family":"Lane","given":"Jane B","non-dropping-particle":"","parse-names":false,"suffix":""},{"dropping-particle":"","family":"Kathleen","given":"J","non-dropping-particle":"","parse-names":false,"suffix":""},{"dropping-particle":"","family":"Skinner","given":"Steven A","non-dropping-particle":"","parse-names":false,"suffix":""},{"dropping-particle":"","family":"Tarquinio","given":"Daniel Charles","non-dropping-particle":"","parse-names":false,"suffix":""},{"dropping-particle":"","family":"Glaze","given":"Daniel G","non-dropping-particle":"","parse-names":false,"suffix":""},{"dropping-particle":"","family":"Mcgwin","given":"Gerald","non-dropping-particle":"","parse-names":false,"suffix":""},{"dropping-particle":"","family":"Kaufmann","given":"Walter E","non-dropping-particle":"","parse-names":false,"suffix":""},{"dropping-particle":"","family":"Percy","given":"Alan K","non-dropping-particle":"","parse-names":false,"suffix":""},{"dropping-particle":"","family":"Neul","given":"Jeffrey L","non-dropping-particle":"","parse-names":false,"suffix":""},{"dropping-particle":"","family":"Olsen","given":"Michelle L","non-dropping-particle":"","parse-names":false,"suffix":""}],"container-title":"Journal of medical genetics","id":"ITEM-1","issue":"3","issued":{"date-parts":[["2014"]]},"page":"152-158","title":"Methyl-CpG-binding protein 2 (MEPC2) mutation type is associated with disease severity in Rett Syndrome","type":"article-journal","volume":"51"},"uris":["http://www.mendeley.com/documents/?uuid=ad45c998-3f98-4564-a36f-f9d2003405cc"]}],"mendeley":{"formattedCitation":"&lt;sup&gt;4&lt;/sup&gt;","plainTextFormattedCitation":"4","previouslyFormattedCitation":"&lt;sup&gt;4&lt;/sup&gt;"},"properties":{"noteIndex":0},"schema":"https://github.com/citation-style-language/schema/raw/master/csl-citation.json"}</w:instrText>
      </w:r>
      <w:r w:rsidR="0035784A" w:rsidRPr="00183C39">
        <w:rPr>
          <w:lang w:val="en-US"/>
        </w:rPr>
        <w:fldChar w:fldCharType="separate"/>
      </w:r>
      <w:r w:rsidR="00F40CAE" w:rsidRPr="00183C39">
        <w:rPr>
          <w:noProof/>
          <w:vertAlign w:val="superscript"/>
          <w:lang w:val="en-US"/>
        </w:rPr>
        <w:t>4</w:t>
      </w:r>
      <w:r w:rsidR="0035784A" w:rsidRPr="00183C39">
        <w:rPr>
          <w:lang w:val="en-US"/>
        </w:rPr>
        <w:fldChar w:fldCharType="end"/>
      </w:r>
      <w:r w:rsidRPr="00183C39">
        <w:rPr>
          <w:lang w:val="en-US"/>
        </w:rPr>
        <w:t xml:space="preserve">, we reasoned it </w:t>
      </w:r>
      <w:r w:rsidR="00780143" w:rsidRPr="00183C39">
        <w:rPr>
          <w:lang w:val="en-US"/>
        </w:rPr>
        <w:t>is</w:t>
      </w:r>
      <w:r w:rsidRPr="00183C39">
        <w:rPr>
          <w:lang w:val="en-US"/>
        </w:rPr>
        <w:t xml:space="preserve"> crucial to establish how the presence of a mutant form of MeCP2 affects immune responses to support the normal homeostasis of individuals. </w:t>
      </w:r>
    </w:p>
    <w:p w14:paraId="020E704F" w14:textId="2D56ED43" w:rsidR="00752F0A" w:rsidRPr="00183C39" w:rsidRDefault="005664F0" w:rsidP="00CB2D85">
      <w:pPr>
        <w:spacing w:line="360" w:lineRule="auto"/>
        <w:ind w:right="-142" w:firstLine="708"/>
        <w:jc w:val="both"/>
        <w:rPr>
          <w:lang w:val="en-US"/>
        </w:rPr>
      </w:pPr>
      <w:r w:rsidRPr="00183C39">
        <w:rPr>
          <w:lang w:val="en-US"/>
        </w:rPr>
        <w:t>Therefore</w:t>
      </w:r>
      <w:r w:rsidR="0074026B" w:rsidRPr="00183C39">
        <w:rPr>
          <w:lang w:val="en-US"/>
        </w:rPr>
        <w:t xml:space="preserve">, the aim of our work was to evaluate the response </w:t>
      </w:r>
      <w:r w:rsidRPr="00183C39">
        <w:rPr>
          <w:lang w:val="en-US"/>
        </w:rPr>
        <w:t xml:space="preserve">of macrophages in the context of different </w:t>
      </w:r>
      <w:r w:rsidR="001213AA" w:rsidRPr="00183C39">
        <w:rPr>
          <w:lang w:val="en-US"/>
        </w:rPr>
        <w:t>polarizing stimuli</w:t>
      </w:r>
      <w:r w:rsidR="0074026B" w:rsidRPr="00183C39">
        <w:rPr>
          <w:lang w:val="en-US"/>
        </w:rPr>
        <w:t xml:space="preserve"> by using bone marrow</w:t>
      </w:r>
      <w:r w:rsidR="00AA586F" w:rsidRPr="00183C39">
        <w:rPr>
          <w:lang w:val="en-US"/>
        </w:rPr>
        <w:t>-</w:t>
      </w:r>
      <w:r w:rsidR="0074026B" w:rsidRPr="00183C39">
        <w:rPr>
          <w:lang w:val="en-US"/>
        </w:rPr>
        <w:t>derived</w:t>
      </w:r>
      <w:r w:rsidR="00AA586F" w:rsidRPr="00183C39">
        <w:rPr>
          <w:lang w:val="en-US"/>
        </w:rPr>
        <w:t xml:space="preserve"> </w:t>
      </w:r>
      <w:r w:rsidR="0074026B" w:rsidRPr="00183C39">
        <w:rPr>
          <w:lang w:val="en-US"/>
        </w:rPr>
        <w:t xml:space="preserve">macrophages (BMDM) </w:t>
      </w:r>
      <w:r w:rsidR="001213AA" w:rsidRPr="00183C39">
        <w:rPr>
          <w:lang w:val="en-US"/>
        </w:rPr>
        <w:t>isolated</w:t>
      </w:r>
      <w:r w:rsidR="0074026B" w:rsidRPr="00183C39">
        <w:rPr>
          <w:lang w:val="en-US"/>
        </w:rPr>
        <w:t xml:space="preserve"> from MeCP2</w:t>
      </w:r>
      <w:r w:rsidR="0074026B" w:rsidRPr="00183C39">
        <w:rPr>
          <w:vertAlign w:val="superscript"/>
          <w:lang w:val="en-US"/>
        </w:rPr>
        <w:t>308/y</w:t>
      </w:r>
      <w:r w:rsidRPr="00183C39">
        <w:rPr>
          <w:lang w:val="en-US"/>
        </w:rPr>
        <w:t xml:space="preserve"> mice, a mouse model</w:t>
      </w:r>
      <w:r w:rsidR="0074026B" w:rsidRPr="00183C39">
        <w:rPr>
          <w:lang w:val="en-US"/>
        </w:rPr>
        <w:t xml:space="preserve"> that </w:t>
      </w:r>
      <w:r w:rsidRPr="00183C39">
        <w:rPr>
          <w:lang w:val="en-US"/>
        </w:rPr>
        <w:t>express</w:t>
      </w:r>
      <w:r w:rsidR="000359AA" w:rsidRPr="00183C39">
        <w:rPr>
          <w:lang w:val="en-US"/>
        </w:rPr>
        <w:t>es</w:t>
      </w:r>
      <w:r w:rsidR="0074026B" w:rsidRPr="00183C39">
        <w:rPr>
          <w:lang w:val="en-US"/>
        </w:rPr>
        <w:t xml:space="preserve"> a truncated form of MeCP2.</w:t>
      </w:r>
      <w:r w:rsidR="001213AA" w:rsidRPr="00183C39">
        <w:rPr>
          <w:lang w:val="en-US"/>
        </w:rPr>
        <w:t xml:space="preserve"> </w:t>
      </w:r>
      <w:r w:rsidR="0074026B" w:rsidRPr="00183C39">
        <w:rPr>
          <w:lang w:val="en-US"/>
        </w:rPr>
        <w:t xml:space="preserve">Our results showed that MeCP2 mutation induces exacerbation of </w:t>
      </w:r>
      <w:r w:rsidR="00FF54F2" w:rsidRPr="00183C39">
        <w:rPr>
          <w:lang w:val="en-US"/>
        </w:rPr>
        <w:t>macrophage</w:t>
      </w:r>
      <w:r w:rsidR="00F0107F" w:rsidRPr="00183C39">
        <w:rPr>
          <w:lang w:val="en-US"/>
        </w:rPr>
        <w:t xml:space="preserve"> </w:t>
      </w:r>
      <w:r w:rsidR="0074026B" w:rsidRPr="00183C39">
        <w:rPr>
          <w:lang w:val="en-US"/>
        </w:rPr>
        <w:t xml:space="preserve">pro-inflammatory </w:t>
      </w:r>
      <w:r w:rsidR="00F0107F" w:rsidRPr="00183C39">
        <w:rPr>
          <w:lang w:val="en-US"/>
        </w:rPr>
        <w:t xml:space="preserve">responses. Moreover, it is the first </w:t>
      </w:r>
      <w:r w:rsidR="00633BCA" w:rsidRPr="00183C39">
        <w:rPr>
          <w:lang w:val="en-US"/>
        </w:rPr>
        <w:t>report</w:t>
      </w:r>
      <w:r w:rsidR="00F0107F" w:rsidRPr="00183C39">
        <w:rPr>
          <w:lang w:val="en-US"/>
        </w:rPr>
        <w:t xml:space="preserve"> </w:t>
      </w:r>
      <w:r w:rsidR="00633BCA" w:rsidRPr="00183C39">
        <w:rPr>
          <w:lang w:val="en-US"/>
        </w:rPr>
        <w:t xml:space="preserve">demonstrating that MeCP2 </w:t>
      </w:r>
      <w:r w:rsidR="00FF54F2" w:rsidRPr="00183C39">
        <w:rPr>
          <w:lang w:val="en-US"/>
        </w:rPr>
        <w:t>modulates</w:t>
      </w:r>
      <w:r w:rsidR="00633BCA" w:rsidRPr="00183C39">
        <w:rPr>
          <w:lang w:val="en-US"/>
        </w:rPr>
        <w:t xml:space="preserve"> IL-4-induced immune response in macrophages.</w:t>
      </w:r>
      <w:r w:rsidR="001213AA" w:rsidRPr="00183C39">
        <w:rPr>
          <w:lang w:val="en-US"/>
        </w:rPr>
        <w:t xml:space="preserve"> These results</w:t>
      </w:r>
      <w:r w:rsidR="00F0107F" w:rsidRPr="00183C39">
        <w:rPr>
          <w:lang w:val="en-US"/>
        </w:rPr>
        <w:t xml:space="preserve"> have important </w:t>
      </w:r>
      <w:r w:rsidR="00633BCA" w:rsidRPr="00183C39">
        <w:rPr>
          <w:lang w:val="en-US"/>
        </w:rPr>
        <w:t>implications</w:t>
      </w:r>
      <w:r w:rsidR="00F0107F" w:rsidRPr="00183C39">
        <w:rPr>
          <w:lang w:val="en-US"/>
        </w:rPr>
        <w:t xml:space="preserve"> to understand the consequences of MeCP2 mutations on immune homeostasis.</w:t>
      </w:r>
    </w:p>
    <w:p w14:paraId="014B15BD" w14:textId="77777777" w:rsidR="000664AB" w:rsidRDefault="000664AB" w:rsidP="000664AB">
      <w:pPr>
        <w:spacing w:before="120" w:line="360" w:lineRule="auto"/>
        <w:ind w:right="-142"/>
        <w:jc w:val="both"/>
        <w:rPr>
          <w:color w:val="000000" w:themeColor="text1"/>
          <w:lang w:val="en-US"/>
        </w:rPr>
      </w:pPr>
    </w:p>
    <w:p w14:paraId="51126C6E" w14:textId="77777777" w:rsidR="000664AB" w:rsidRDefault="000664AB" w:rsidP="000664AB">
      <w:pPr>
        <w:spacing w:before="120" w:line="360" w:lineRule="auto"/>
        <w:ind w:right="-142"/>
        <w:jc w:val="both"/>
        <w:rPr>
          <w:color w:val="000000" w:themeColor="text1"/>
          <w:lang w:val="en-US"/>
        </w:rPr>
      </w:pPr>
    </w:p>
    <w:p w14:paraId="16C2226B" w14:textId="77777777" w:rsidR="000664AB" w:rsidRDefault="000664AB" w:rsidP="000664AB">
      <w:pPr>
        <w:spacing w:before="120" w:line="360" w:lineRule="auto"/>
        <w:ind w:right="-142"/>
        <w:jc w:val="both"/>
        <w:rPr>
          <w:color w:val="000000" w:themeColor="text1"/>
          <w:lang w:val="en-US"/>
        </w:rPr>
      </w:pPr>
    </w:p>
    <w:p w14:paraId="36FC24F3" w14:textId="77777777" w:rsidR="000664AB" w:rsidRDefault="000664AB" w:rsidP="000664AB">
      <w:pPr>
        <w:spacing w:before="120" w:line="360" w:lineRule="auto"/>
        <w:ind w:right="-142"/>
        <w:jc w:val="both"/>
        <w:rPr>
          <w:color w:val="000000" w:themeColor="text1"/>
          <w:lang w:val="en-US"/>
        </w:rPr>
      </w:pPr>
    </w:p>
    <w:p w14:paraId="49143D9B" w14:textId="77777777" w:rsidR="000664AB" w:rsidRDefault="000664AB" w:rsidP="000664AB">
      <w:pPr>
        <w:spacing w:before="120" w:line="360" w:lineRule="auto"/>
        <w:ind w:right="-142"/>
        <w:jc w:val="both"/>
        <w:rPr>
          <w:color w:val="000000" w:themeColor="text1"/>
          <w:lang w:val="en-US"/>
        </w:rPr>
      </w:pPr>
    </w:p>
    <w:p w14:paraId="15B5A9C4" w14:textId="77777777" w:rsidR="000664AB" w:rsidRDefault="000664AB" w:rsidP="000664AB">
      <w:pPr>
        <w:spacing w:before="120" w:line="360" w:lineRule="auto"/>
        <w:ind w:right="-142"/>
        <w:jc w:val="both"/>
        <w:rPr>
          <w:color w:val="000000" w:themeColor="text1"/>
          <w:lang w:val="en-US"/>
        </w:rPr>
      </w:pPr>
    </w:p>
    <w:p w14:paraId="554DFF5E" w14:textId="22A0CD37" w:rsidR="000664AB" w:rsidRPr="00183C39" w:rsidRDefault="000664AB" w:rsidP="000664AB">
      <w:pPr>
        <w:spacing w:before="120" w:line="360" w:lineRule="auto"/>
        <w:ind w:right="-142"/>
        <w:jc w:val="both"/>
        <w:rPr>
          <w:b/>
          <w:bCs/>
          <w:color w:val="000000" w:themeColor="text1"/>
          <w:lang w:val="en-US"/>
        </w:rPr>
      </w:pPr>
      <w:r w:rsidRPr="00183C39">
        <w:rPr>
          <w:b/>
          <w:bCs/>
          <w:color w:val="000000" w:themeColor="text1"/>
          <w:lang w:val="en-US"/>
        </w:rPr>
        <w:lastRenderedPageBreak/>
        <w:t>M</w:t>
      </w:r>
      <w:r>
        <w:rPr>
          <w:b/>
          <w:bCs/>
          <w:color w:val="000000" w:themeColor="text1"/>
          <w:lang w:val="en-US"/>
        </w:rPr>
        <w:t>ATERIALS AND M</w:t>
      </w:r>
      <w:r w:rsidRPr="00183C39">
        <w:rPr>
          <w:b/>
          <w:bCs/>
          <w:color w:val="000000" w:themeColor="text1"/>
          <w:lang w:val="en-US"/>
        </w:rPr>
        <w:t>ETHODS</w:t>
      </w:r>
    </w:p>
    <w:p w14:paraId="2C4AA3A0" w14:textId="77777777" w:rsidR="000664AB" w:rsidRPr="00183C39" w:rsidRDefault="000664AB" w:rsidP="000664AB">
      <w:pPr>
        <w:spacing w:before="120" w:line="360" w:lineRule="auto"/>
        <w:ind w:right="-142"/>
        <w:jc w:val="both"/>
        <w:rPr>
          <w:b/>
          <w:bCs/>
          <w:color w:val="000000" w:themeColor="text1"/>
          <w:lang w:val="en-US"/>
        </w:rPr>
      </w:pPr>
      <w:r w:rsidRPr="00183C39">
        <w:rPr>
          <w:b/>
          <w:bCs/>
          <w:color w:val="000000" w:themeColor="text1"/>
          <w:lang w:val="en-US"/>
        </w:rPr>
        <w:t>Animals</w:t>
      </w:r>
    </w:p>
    <w:p w14:paraId="4673E8DF" w14:textId="4DEF8A1A" w:rsidR="000664AB" w:rsidRPr="00183C39" w:rsidRDefault="000664AB" w:rsidP="000664AB">
      <w:pPr>
        <w:spacing w:line="360" w:lineRule="auto"/>
        <w:ind w:right="-142"/>
        <w:jc w:val="both"/>
        <w:rPr>
          <w:lang w:val="en-US"/>
        </w:rPr>
      </w:pPr>
      <w:r w:rsidRPr="00183C39">
        <w:rPr>
          <w:lang w:val="en-US"/>
        </w:rPr>
        <w:t>We used the Mecp2</w:t>
      </w:r>
      <w:r w:rsidRPr="00183C39">
        <w:rPr>
          <w:vertAlign w:val="superscript"/>
          <w:lang w:val="en-US"/>
        </w:rPr>
        <w:t>308/y</w:t>
      </w:r>
      <w:r w:rsidRPr="00183C39">
        <w:rPr>
          <w:lang w:val="en-US"/>
        </w:rPr>
        <w:t xml:space="preserve"> </w:t>
      </w:r>
      <w:r>
        <w:rPr>
          <w:lang w:val="en-US"/>
        </w:rPr>
        <w:t xml:space="preserve">male </w:t>
      </w:r>
      <w:r w:rsidRPr="00183C39">
        <w:rPr>
          <w:lang w:val="en-US"/>
        </w:rPr>
        <w:t>mice which carry a premature stop codon at amino acid 308 and as result, generating a truncated MeCP2 protein that lacks the C-terminal (B6.129S-Mecp2 /J, Stock 005439, The Jackson Labs)</w:t>
      </w:r>
      <w:r w:rsidRPr="00183C39">
        <w:rPr>
          <w:lang w:val="en-US"/>
        </w:rPr>
        <w:fldChar w:fldCharType="begin" w:fldLock="1"/>
      </w:r>
      <w:r w:rsidRPr="00183C39">
        <w:rPr>
          <w:lang w:val="en-US"/>
        </w:rPr>
        <w:instrText>ADDIN CSL_CITATION {"citationItems":[{"id":"ITEM-1","itemData":{"ISSN":"0896-6273","PMID":"12160743","abstract":"Mutations in the methyl-CpG binding protein 2 (MECP2) gene cause Rett syndrome (RTT), a neurodevelopmental disorder characterized by the loss of language and motor skills during early childhood. We generated mice with a truncating mutation similar to those found in RTT patients. These mice appeared normal and exhibited normal motor function for about 6 weeks, but then developed a progressive neurological disease that includes many features of RTT: tremors, motor impairments, hypoactivity, increased anxiety-related behavior, seizures, kyphosis, and stereotypic forelimb motions. Additionally, we show that although the truncated MeCP2 protein in these mice localizes normally to heterochromatic domains in vivo, histone H3 is hyperacetylated, providing evidence that the chromatin architecture is abnormal and that gene expression may be misregulated in this model of Rett syndrome.","author":[{"dropping-particle":"","family":"Shahbazian","given":"Mona","non-dropping-particle":"","parse-names":false,"suffix":""},{"dropping-particle":"","family":"Young","given":"Juan","non-dropping-particle":"","parse-names":false,"suffix":""},{"dropping-particle":"","family":"Yuva-Paylor","given":"Lisa","non-dropping-particle":"","parse-names":false,"suffix":""},{"dropping-particle":"","family":"Spencer","given":"Corinne","non-dropping-particle":"","parse-names":false,"suffix":""},{"dropping-particle":"","family":"Antalffy","given":"Barbara","non-dropping-particle":"","parse-names":false,"suffix":""},{"dropping-particle":"","family":"Noebels","given":"Jeffrey","non-dropping-particle":"","parse-names":false,"suffix":""},{"dropping-particle":"","family":"Armstrong","given":"Dawna","non-dropping-particle":"","parse-names":false,"suffix":""},{"dropping-particle":"","family":"Paylor","given":"Richard","non-dropping-particle":"","parse-names":false,"suffix":""},{"dropping-particle":"","family":"Zoghbi","given":"Huda","non-dropping-particle":"","parse-names":false,"suffix":""}],"container-title":"Neuron","id":"ITEM-1","issue":"2","issued":{"date-parts":[["2002","7"]]},"page":"243-54","title":"Mice with truncated MeCP2 recapitulate many Rett syndrome features and display hyperacetylation of histone H3.","type":"article-journal","volume":"35"},"uris":["http://www.mendeley.com/documents/?uuid=0444e7bc-6b3b-4c4f-b6e3-c00d147b11c7"]}],"mendeley":{"formattedCitation":"&lt;sup&gt;28&lt;/sup&gt;","plainTextFormattedCitation":"28","previouslyFormattedCitation":"&lt;sup&gt;28&lt;/sup&gt;"},"properties":{"noteIndex":0},"schema":"https://github.com/citation-style-language/schema/raw/master/csl-citation.json"}</w:instrText>
      </w:r>
      <w:r w:rsidRPr="00183C39">
        <w:rPr>
          <w:lang w:val="en-US"/>
        </w:rPr>
        <w:fldChar w:fldCharType="separate"/>
      </w:r>
      <w:r w:rsidRPr="00183C39">
        <w:rPr>
          <w:noProof/>
          <w:vertAlign w:val="superscript"/>
          <w:lang w:val="en-US"/>
        </w:rPr>
        <w:t>28</w:t>
      </w:r>
      <w:r w:rsidRPr="00183C39">
        <w:rPr>
          <w:lang w:val="en-US"/>
        </w:rPr>
        <w:fldChar w:fldCharType="end"/>
      </w:r>
      <w:r w:rsidRPr="00183C39">
        <w:rPr>
          <w:lang w:val="en-US"/>
        </w:rPr>
        <w:t xml:space="preserve"> and WT</w:t>
      </w:r>
      <w:r>
        <w:rPr>
          <w:lang w:val="en-US"/>
        </w:rPr>
        <w:t xml:space="preserve"> males </w:t>
      </w:r>
      <w:r w:rsidRPr="00183C39">
        <w:rPr>
          <w:lang w:val="en-US"/>
        </w:rPr>
        <w:t xml:space="preserve"> littermates. At weaning, mice were housed in groups of 2-3 in polycarbonate transparent cages (33x13x14 cm) with sawdust bedding and kept on a 12h light-dark schedule (lights off at 8:00 am). Temperature was maintained at 21 ± 1°C and relative humidity at 60 ± 10%. Animals were provided </w:t>
      </w:r>
      <w:r w:rsidRPr="00183C39">
        <w:rPr>
          <w:i/>
          <w:iCs/>
          <w:lang w:val="en-US"/>
        </w:rPr>
        <w:t>ad libitum</w:t>
      </w:r>
      <w:r w:rsidRPr="00183C39">
        <w:rPr>
          <w:lang w:val="en-US"/>
        </w:rPr>
        <w:t xml:space="preserve"> with tap water and a complete pellet diet (</w:t>
      </w:r>
      <w:proofErr w:type="spellStart"/>
      <w:r w:rsidRPr="00183C39">
        <w:rPr>
          <w:lang w:val="en-US"/>
        </w:rPr>
        <w:t>Altromin</w:t>
      </w:r>
      <w:proofErr w:type="spellEnd"/>
      <w:r w:rsidRPr="00183C39">
        <w:rPr>
          <w:lang w:val="en-US"/>
        </w:rPr>
        <w:t>, Germany). All procedures were carried out in accordance with the European Communities Council Directive (10/63/EU) as well as Italian law (26/2014).</w:t>
      </w:r>
    </w:p>
    <w:p w14:paraId="67B9923E" w14:textId="77777777" w:rsidR="000664AB" w:rsidRPr="00183C39" w:rsidRDefault="000664AB" w:rsidP="000664AB">
      <w:pPr>
        <w:spacing w:before="120" w:line="360" w:lineRule="auto"/>
        <w:ind w:right="-142"/>
        <w:jc w:val="both"/>
        <w:rPr>
          <w:b/>
          <w:bCs/>
          <w:color w:val="000000" w:themeColor="text1"/>
          <w:lang w:val="en-US"/>
        </w:rPr>
      </w:pPr>
      <w:r w:rsidRPr="00183C39">
        <w:rPr>
          <w:b/>
          <w:bCs/>
          <w:color w:val="000000" w:themeColor="text1"/>
          <w:lang w:val="en-US"/>
        </w:rPr>
        <w:t>Establishment of bone marrow-derived macrophages (BMDM)</w:t>
      </w:r>
    </w:p>
    <w:p w14:paraId="552C4F8E" w14:textId="476FA96D" w:rsidR="000664AB" w:rsidRPr="00183C39" w:rsidRDefault="000664AB" w:rsidP="000664AB">
      <w:pPr>
        <w:spacing w:before="120" w:line="360" w:lineRule="auto"/>
        <w:ind w:right="-142"/>
        <w:jc w:val="both"/>
        <w:rPr>
          <w:color w:val="000000" w:themeColor="text1"/>
          <w:lang w:val="en-US"/>
        </w:rPr>
      </w:pPr>
      <w:r w:rsidRPr="00183C39">
        <w:rPr>
          <w:color w:val="000000" w:themeColor="text1"/>
          <w:lang w:val="en-US"/>
        </w:rPr>
        <w:t xml:space="preserve">6-12 weeks of age WT and MeCP2 MUT </w:t>
      </w:r>
      <w:r>
        <w:rPr>
          <w:color w:val="000000" w:themeColor="text1"/>
          <w:lang w:val="en-US"/>
        </w:rPr>
        <w:t>mice</w:t>
      </w:r>
      <w:r w:rsidRPr="00183C39">
        <w:rPr>
          <w:color w:val="000000" w:themeColor="text1"/>
          <w:lang w:val="en-US"/>
        </w:rPr>
        <w:t xml:space="preserve"> were sacrificed by cervical dislocation and rapidly proceeded to obtain the bones of both hind legs in order to isolate the bone marrow of the femur and tibia. In 10 cm petri dishes, 2x10</w:t>
      </w:r>
      <w:r w:rsidRPr="00183C39">
        <w:rPr>
          <w:color w:val="000000" w:themeColor="text1"/>
          <w:vertAlign w:val="superscript"/>
          <w:lang w:val="en-US"/>
        </w:rPr>
        <w:t>5</w:t>
      </w:r>
      <w:r w:rsidRPr="00183C39">
        <w:rPr>
          <w:color w:val="000000" w:themeColor="text1"/>
          <w:lang w:val="en-US"/>
        </w:rPr>
        <w:t xml:space="preserve"> cells were cultured in 10 mL of RPMI 1640 medium supplemented with 10% endotoxin-free fetal bovine serum, 50 g/mL of Gentamicin, 2mM of L-Glutamine and 20ng/mL of macrophage colony stimulating factor (M-CSF). The cells were incubated at 37°C with 5% CO</w:t>
      </w:r>
      <w:r w:rsidRPr="00183C39">
        <w:rPr>
          <w:color w:val="000000" w:themeColor="text1"/>
          <w:vertAlign w:val="subscript"/>
          <w:lang w:val="en-US"/>
        </w:rPr>
        <w:t>2</w:t>
      </w:r>
      <w:r w:rsidRPr="00183C39">
        <w:rPr>
          <w:color w:val="000000" w:themeColor="text1"/>
          <w:lang w:val="en-US"/>
        </w:rPr>
        <w:t xml:space="preserve">. After 3 days of incubation, 10 ml of medium containing M-CSF was added. On day 6 of </w:t>
      </w:r>
      <w:r w:rsidRPr="00183C39">
        <w:rPr>
          <w:i/>
          <w:iCs/>
          <w:color w:val="000000" w:themeColor="text1"/>
          <w:lang w:val="en-US"/>
        </w:rPr>
        <w:t>in vitro</w:t>
      </w:r>
      <w:r w:rsidRPr="00183C39">
        <w:rPr>
          <w:color w:val="000000" w:themeColor="text1"/>
          <w:lang w:val="en-US"/>
        </w:rPr>
        <w:t xml:space="preserve"> differentiation, cells were harvested. The number and viability of cells were estimated by counting 0.2% Trypan Blue solution in a Neubauer chamber. </w:t>
      </w:r>
    </w:p>
    <w:p w14:paraId="1FF4DE2B" w14:textId="77777777" w:rsidR="000664AB" w:rsidRPr="00183C39" w:rsidRDefault="000664AB" w:rsidP="000664AB">
      <w:pPr>
        <w:spacing w:before="120" w:line="360" w:lineRule="auto"/>
        <w:ind w:right="-142"/>
        <w:jc w:val="both"/>
        <w:rPr>
          <w:b/>
          <w:bCs/>
          <w:color w:val="000000" w:themeColor="text1"/>
          <w:lang w:val="en-US"/>
        </w:rPr>
      </w:pPr>
      <w:r w:rsidRPr="00183C39">
        <w:rPr>
          <w:b/>
          <w:bCs/>
          <w:color w:val="000000" w:themeColor="text1"/>
          <w:lang w:val="en-US"/>
        </w:rPr>
        <w:t>BMDM culture stimulations</w:t>
      </w:r>
    </w:p>
    <w:p w14:paraId="0FFBDA76" w14:textId="77777777" w:rsidR="000664AB" w:rsidRPr="00183C39" w:rsidRDefault="000664AB" w:rsidP="000664AB">
      <w:pPr>
        <w:spacing w:before="120" w:line="360" w:lineRule="auto"/>
        <w:ind w:right="-142"/>
        <w:jc w:val="both"/>
        <w:rPr>
          <w:color w:val="000000" w:themeColor="text1"/>
          <w:lang w:val="en-US"/>
        </w:rPr>
      </w:pPr>
      <w:r w:rsidRPr="00183C39">
        <w:rPr>
          <w:color w:val="000000" w:themeColor="text1"/>
          <w:lang w:val="en-US"/>
        </w:rPr>
        <w:t xml:space="preserve">After the harvest of the BMDM on day 6 of differentiation, cells were placed in </w:t>
      </w:r>
      <w:proofErr w:type="spellStart"/>
      <w:r w:rsidRPr="00183C39">
        <w:rPr>
          <w:color w:val="000000" w:themeColor="text1"/>
          <w:lang w:val="en-US"/>
        </w:rPr>
        <w:t>multiwell</w:t>
      </w:r>
      <w:proofErr w:type="spellEnd"/>
      <w:r w:rsidRPr="00183C39">
        <w:rPr>
          <w:color w:val="000000" w:themeColor="text1"/>
          <w:lang w:val="en-US"/>
        </w:rPr>
        <w:t xml:space="preserve"> plates for 24 h with complete RPMI to let the macrophages adhere to the plate. After, new RPMI was added and BMDM were classically activated (M1 macrophages) using LPS (100 ng/mL) and IFN</w:t>
      </w:r>
      <w:r w:rsidRPr="00183C39">
        <w:rPr>
          <w:color w:val="000000" w:themeColor="text1"/>
          <w:lang w:val="en-US"/>
        </w:rPr>
        <w:sym w:font="Symbol" w:char="F067"/>
      </w:r>
      <w:r w:rsidRPr="00183C39">
        <w:rPr>
          <w:color w:val="000000" w:themeColor="text1"/>
          <w:lang w:val="en-US"/>
        </w:rPr>
        <w:t xml:space="preserve"> (50ng/mL). BMDM were alternatively activated by incubating them to IL-4 (10 ng/mL)). The stimulation was performed for 4 h for the experiments aimed to obtained gene expression profile analyzed by Real Time RT-PCR and for 22 h for the nitric oxide and superoxide production assays. </w:t>
      </w:r>
    </w:p>
    <w:p w14:paraId="4BF8953E" w14:textId="77777777" w:rsidR="000664AB" w:rsidRPr="00183C39" w:rsidRDefault="000664AB" w:rsidP="000664AB">
      <w:pPr>
        <w:spacing w:before="120" w:line="360" w:lineRule="auto"/>
        <w:ind w:right="-142"/>
        <w:jc w:val="both"/>
        <w:rPr>
          <w:b/>
          <w:bCs/>
          <w:color w:val="000000" w:themeColor="text1"/>
          <w:lang w:val="en-US"/>
        </w:rPr>
      </w:pPr>
      <w:r w:rsidRPr="00183C39">
        <w:rPr>
          <w:b/>
          <w:bCs/>
          <w:color w:val="000000" w:themeColor="text1"/>
          <w:lang w:val="en-US"/>
        </w:rPr>
        <w:t>Flow Cytometry</w:t>
      </w:r>
    </w:p>
    <w:p w14:paraId="1A824417" w14:textId="77777777" w:rsidR="000664AB" w:rsidRPr="00183C39" w:rsidRDefault="000664AB" w:rsidP="000664AB">
      <w:pPr>
        <w:spacing w:before="120" w:line="360" w:lineRule="auto"/>
        <w:ind w:right="-142"/>
        <w:jc w:val="both"/>
        <w:rPr>
          <w:color w:val="000000" w:themeColor="text1"/>
          <w:lang w:val="en-US"/>
        </w:rPr>
      </w:pPr>
      <w:r w:rsidRPr="00183C39">
        <w:rPr>
          <w:color w:val="000000" w:themeColor="text1"/>
          <w:lang w:val="en-US"/>
        </w:rPr>
        <w:t xml:space="preserve">After 6 days of differentiation, BMDM were labeled with APC anti-mouse/human CD11b (1:400, Cat. 101211, </w:t>
      </w:r>
      <w:proofErr w:type="spellStart"/>
      <w:r w:rsidRPr="00183C39">
        <w:rPr>
          <w:color w:val="000000" w:themeColor="text1"/>
          <w:lang w:val="en-US"/>
        </w:rPr>
        <w:t>BioLegend</w:t>
      </w:r>
      <w:proofErr w:type="spellEnd"/>
      <w:r w:rsidRPr="00183C39">
        <w:rPr>
          <w:color w:val="000000" w:themeColor="text1"/>
          <w:lang w:val="en-US"/>
        </w:rPr>
        <w:t xml:space="preserve"> CA, USA) and PE anti-mouse CD45 (1:400, Cat. 103105, </w:t>
      </w:r>
      <w:proofErr w:type="spellStart"/>
      <w:r w:rsidRPr="00183C39">
        <w:rPr>
          <w:color w:val="000000" w:themeColor="text1"/>
          <w:lang w:val="en-US"/>
        </w:rPr>
        <w:lastRenderedPageBreak/>
        <w:t>BioLegend</w:t>
      </w:r>
      <w:proofErr w:type="spellEnd"/>
      <w:r w:rsidRPr="00183C39">
        <w:rPr>
          <w:color w:val="000000" w:themeColor="text1"/>
          <w:lang w:val="en-US"/>
        </w:rPr>
        <w:t xml:space="preserve"> CA, USA)</w:t>
      </w:r>
      <w:r w:rsidRPr="00183C39">
        <w:rPr>
          <w:lang w:val="en-US" w:eastAsia="es-ES"/>
        </w:rPr>
        <w:t xml:space="preserve"> </w:t>
      </w:r>
      <w:r w:rsidRPr="00183C39">
        <w:rPr>
          <w:color w:val="000000" w:themeColor="text1"/>
          <w:lang w:val="en-US"/>
        </w:rPr>
        <w:t xml:space="preserve">and the percentage of CD11b+/CD45+ cells was determined by flow cytometry. BMDM were harvested and 1 million cells were resuspended into a final volume of 500 </w:t>
      </w:r>
      <w:proofErr w:type="spellStart"/>
      <w:r w:rsidRPr="00183C39">
        <w:rPr>
          <w:color w:val="000000" w:themeColor="text1"/>
          <w:lang w:val="en-US"/>
        </w:rPr>
        <w:t>μl</w:t>
      </w:r>
      <w:proofErr w:type="spellEnd"/>
      <w:r w:rsidRPr="00183C39">
        <w:rPr>
          <w:color w:val="000000" w:themeColor="text1"/>
          <w:lang w:val="en-US"/>
        </w:rPr>
        <w:t xml:space="preserve"> with FACS. They were incubated on ice for 30 min with anti-CD11b and anti-CD45 antibodies. After, the cells were washed with PBS and resuspended in 100 </w:t>
      </w:r>
      <w:proofErr w:type="spellStart"/>
      <w:r w:rsidRPr="00183C39">
        <w:rPr>
          <w:color w:val="000000" w:themeColor="text1"/>
          <w:lang w:val="en-US"/>
        </w:rPr>
        <w:t>μl</w:t>
      </w:r>
      <w:proofErr w:type="spellEnd"/>
      <w:r w:rsidRPr="00183C39">
        <w:rPr>
          <w:color w:val="000000" w:themeColor="text1"/>
          <w:lang w:val="en-US"/>
        </w:rPr>
        <w:t xml:space="preserve"> of PBS. At least 50,000 events were acquired from each sample using a FACS Canto II Cytometer (Becton Dickinson, San Jose, CA, USA) and analyzed with </w:t>
      </w:r>
      <w:proofErr w:type="spellStart"/>
      <w:r w:rsidRPr="00183C39">
        <w:rPr>
          <w:color w:val="000000" w:themeColor="text1"/>
          <w:lang w:val="en-US"/>
        </w:rPr>
        <w:t>FlowJo</w:t>
      </w:r>
      <w:proofErr w:type="spellEnd"/>
      <w:r w:rsidRPr="00183C39">
        <w:rPr>
          <w:color w:val="000000" w:themeColor="text1"/>
          <w:lang w:val="en-US"/>
        </w:rPr>
        <w:t xml:space="preserve"> software version 5.7.2.</w:t>
      </w:r>
    </w:p>
    <w:p w14:paraId="127AF4A9" w14:textId="77777777" w:rsidR="000664AB" w:rsidRPr="00183C39" w:rsidRDefault="000664AB" w:rsidP="000664AB">
      <w:pPr>
        <w:spacing w:before="120" w:line="360" w:lineRule="auto"/>
        <w:ind w:right="-142"/>
        <w:jc w:val="both"/>
        <w:rPr>
          <w:b/>
          <w:bCs/>
          <w:color w:val="000000" w:themeColor="text1"/>
          <w:lang w:val="en-US"/>
        </w:rPr>
      </w:pPr>
      <w:r w:rsidRPr="00183C39">
        <w:rPr>
          <w:b/>
          <w:bCs/>
          <w:color w:val="000000" w:themeColor="text1"/>
          <w:lang w:val="en-US"/>
        </w:rPr>
        <w:t>Real Time RT-PCR</w:t>
      </w:r>
    </w:p>
    <w:p w14:paraId="1208A3C1" w14:textId="77777777" w:rsidR="000664AB" w:rsidRPr="00183C39" w:rsidRDefault="000664AB" w:rsidP="000664AB">
      <w:pPr>
        <w:spacing w:after="120" w:line="360" w:lineRule="auto"/>
        <w:ind w:right="-142"/>
        <w:jc w:val="both"/>
        <w:rPr>
          <w:color w:val="000000"/>
          <w:lang w:val="en-US"/>
        </w:rPr>
      </w:pPr>
      <w:r w:rsidRPr="00183C39">
        <w:rPr>
          <w:color w:val="000000"/>
          <w:lang w:val="en-US"/>
        </w:rPr>
        <w:t xml:space="preserve">Gene expression analysis was performed by real time RT-PCR. </w:t>
      </w:r>
      <w:r w:rsidRPr="00183C39">
        <w:rPr>
          <w:i/>
          <w:color w:val="000000"/>
          <w:lang w:val="en-US"/>
        </w:rPr>
        <w:t>RNA extraction.</w:t>
      </w:r>
      <w:r w:rsidRPr="00183C39">
        <w:rPr>
          <w:color w:val="000000"/>
          <w:lang w:val="en-US"/>
        </w:rPr>
        <w:t xml:space="preserve"> 1X10</w:t>
      </w:r>
      <w:r w:rsidRPr="00183C39">
        <w:rPr>
          <w:color w:val="000000"/>
          <w:vertAlign w:val="superscript"/>
          <w:lang w:val="en-US"/>
        </w:rPr>
        <w:t>6</w:t>
      </w:r>
      <w:r w:rsidRPr="00183C39">
        <w:rPr>
          <w:color w:val="000000"/>
          <w:lang w:val="en-US"/>
        </w:rPr>
        <w:t xml:space="preserve"> BMDM were homogenized and resuspended in 1 ml of </w:t>
      </w:r>
      <w:proofErr w:type="spellStart"/>
      <w:r w:rsidRPr="00183C39">
        <w:rPr>
          <w:color w:val="000000"/>
          <w:lang w:val="en-US"/>
        </w:rPr>
        <w:t>TRIzol</w:t>
      </w:r>
      <w:proofErr w:type="spellEnd"/>
      <w:r w:rsidRPr="00183C39">
        <w:rPr>
          <w:color w:val="000000"/>
          <w:lang w:val="en-US"/>
        </w:rPr>
        <w:t xml:space="preserve"> reagent and proceeded according to manufacturer’s instructions. </w:t>
      </w:r>
      <w:r w:rsidRPr="00183C39">
        <w:rPr>
          <w:i/>
          <w:color w:val="000000"/>
          <w:lang w:val="en-US"/>
        </w:rPr>
        <w:t>Reverse Transcription</w:t>
      </w:r>
      <w:r w:rsidRPr="00183C39">
        <w:rPr>
          <w:color w:val="000000"/>
          <w:lang w:val="en-US"/>
        </w:rPr>
        <w:t xml:space="preserve">. 2 </w:t>
      </w:r>
      <w:proofErr w:type="spellStart"/>
      <w:r w:rsidRPr="00183C39">
        <w:rPr>
          <w:color w:val="000000"/>
          <w:lang w:val="en-US"/>
        </w:rPr>
        <w:t>μg</w:t>
      </w:r>
      <w:proofErr w:type="spellEnd"/>
      <w:r w:rsidRPr="00183C39">
        <w:rPr>
          <w:color w:val="000000"/>
          <w:lang w:val="en-US"/>
        </w:rPr>
        <w:t xml:space="preserve"> of RNA was incubated at room temperature for 15 min with DNase I. The product was incubated with random hexamer primers, deoxynucleotides and the reverse transcriptase M-MLV. Reverse transcription was performed following the manufacturer’s specifications, using a thermocycler </w:t>
      </w:r>
      <w:proofErr w:type="spellStart"/>
      <w:r w:rsidRPr="00183C39">
        <w:rPr>
          <w:color w:val="000000"/>
          <w:lang w:val="en-US"/>
        </w:rPr>
        <w:t>Mastercycler</w:t>
      </w:r>
      <w:proofErr w:type="spellEnd"/>
      <w:r w:rsidRPr="00183C39">
        <w:rPr>
          <w:color w:val="000000"/>
          <w:lang w:val="en-US"/>
        </w:rPr>
        <w:t xml:space="preserve"> gradient (Eppendorf, Hamburg, Germany) in one cycle as follows: 6 min at 25 °C, 60 min at 37 °C, 18 min at 70 °C and 10 min at 4 °C. The generated cDNA was diluted with sterile </w:t>
      </w:r>
      <w:proofErr w:type="spellStart"/>
      <w:r w:rsidRPr="00183C39">
        <w:rPr>
          <w:color w:val="000000"/>
          <w:lang w:val="en-US"/>
        </w:rPr>
        <w:t>milliQ</w:t>
      </w:r>
      <w:proofErr w:type="spellEnd"/>
      <w:r w:rsidRPr="00183C39">
        <w:rPr>
          <w:color w:val="000000"/>
          <w:lang w:val="en-US"/>
        </w:rPr>
        <w:t xml:space="preserve"> water. </w:t>
      </w:r>
      <w:r w:rsidRPr="00183C39">
        <w:rPr>
          <w:i/>
          <w:color w:val="000000"/>
          <w:lang w:val="en-US"/>
        </w:rPr>
        <w:t>Real Time PCR</w:t>
      </w:r>
      <w:r w:rsidRPr="00183C39">
        <w:rPr>
          <w:color w:val="000000"/>
          <w:lang w:val="en-US"/>
        </w:rPr>
        <w:t xml:space="preserve">. In each PCR tube 6 µl of cDNA was mixed with 0.375 µl of a 10 µM solution of each primer and 7.5 µl of 2× SYBR Green PCR Master Mix, to a final volume of 15 µl with sterile </w:t>
      </w:r>
      <w:proofErr w:type="spellStart"/>
      <w:r w:rsidRPr="00183C39">
        <w:rPr>
          <w:color w:val="000000"/>
          <w:lang w:val="en-US"/>
        </w:rPr>
        <w:t>milliQ</w:t>
      </w:r>
      <w:proofErr w:type="spellEnd"/>
      <w:r w:rsidRPr="00183C39">
        <w:rPr>
          <w:color w:val="000000"/>
          <w:lang w:val="en-US"/>
        </w:rPr>
        <w:t xml:space="preserve"> water (See Table 1 for primers sequences). Duplicates were prepared for each sample. Real-time PCR was performed on the thermal cycler Rotor-Gene Q (Qiagen, Venlo, Limburg, Netherlands) according to the following protocol: Initial denaturation 10 min at 95 °C, amplification (45 cycles) with denaturation 15 s at 95°C, annealing 30 s at 60°C and extension 30 s 70°C. To confirm the presence of a single product electrophoresis and a melting curve of the DNA was always made covering the range of 50-95°C. Relative gene expression levels were quantified using the comparative DCT method. This method normalized CT values of the detected gene to the average of that of the GAPDH endogenous control gene and calculated the relative expression values as fold changes of the control group (BMDM-WT without stimuli), which was set at 1. </w:t>
      </w:r>
      <w:r w:rsidRPr="00183C39">
        <w:rPr>
          <w:color w:val="000000"/>
          <w:shd w:val="clear" w:color="auto" w:fill="FFFFFF"/>
          <w:lang w:val="en-US"/>
        </w:rPr>
        <w:t>RT-PCRs were run in triplicate for each mouse.</w:t>
      </w:r>
    </w:p>
    <w:p w14:paraId="707EEAF8" w14:textId="77777777" w:rsidR="000664AB" w:rsidRPr="00183C39" w:rsidRDefault="000664AB" w:rsidP="000664AB">
      <w:pPr>
        <w:spacing w:line="360" w:lineRule="auto"/>
        <w:ind w:right="-142"/>
        <w:jc w:val="both"/>
        <w:rPr>
          <w:b/>
          <w:bCs/>
          <w:color w:val="000000" w:themeColor="text1"/>
          <w:lang w:val="en-US"/>
        </w:rPr>
      </w:pPr>
      <w:r w:rsidRPr="00183C39">
        <w:rPr>
          <w:b/>
          <w:bCs/>
          <w:color w:val="000000" w:themeColor="text1"/>
          <w:lang w:val="en-US"/>
        </w:rPr>
        <w:t>Nitric Oxide production assay</w:t>
      </w:r>
    </w:p>
    <w:p w14:paraId="50090D5A" w14:textId="77777777" w:rsidR="000664AB" w:rsidRPr="00183C39" w:rsidRDefault="000664AB" w:rsidP="000664AB">
      <w:pPr>
        <w:spacing w:before="120" w:line="360" w:lineRule="auto"/>
        <w:ind w:right="-142"/>
        <w:jc w:val="both"/>
        <w:rPr>
          <w:color w:val="000000" w:themeColor="text1"/>
          <w:lang w:val="en-US"/>
        </w:rPr>
      </w:pPr>
      <w:r w:rsidRPr="00183C39">
        <w:rPr>
          <w:color w:val="000000" w:themeColor="text1"/>
          <w:lang w:val="en-US"/>
        </w:rPr>
        <w:t>The concentration of nitrites in supernatants from BMDM cultures were obtained as an indirect measurement of NO accumulation using the Griess reaction</w:t>
      </w:r>
      <w:r w:rsidRPr="00183C39">
        <w:rPr>
          <w:color w:val="000000" w:themeColor="text1"/>
          <w:lang w:val="en-US"/>
        </w:rPr>
        <w:fldChar w:fldCharType="begin" w:fldLock="1"/>
      </w:r>
      <w:r w:rsidRPr="00183C39">
        <w:rPr>
          <w:color w:val="000000" w:themeColor="text1"/>
          <w:lang w:val="en-US"/>
        </w:rPr>
        <w:instrText>ADDIN CSL_CITATION {"citationItems":[{"id":"ITEM-1","itemData":{"DOI":"10.1111/j.1365-2567.2011.03406.x","ISBN":"0019-2805","ISSN":"00192805","PMID":"21303364","abstract":"The programmed death ligands 1 (PD-L1) and 2 (PD-L2) that bind to programmed death 1 (PD-1) have been involved in peripheral tolerance and in the immune escape mechanisms during chronic viral infections and cancer. However, there are no reports about the role of these molecules during Trypanosoma cruzi infection. We have studied the role of PD-L1 and PD-L2 in T. cruzi infection and their importance in arginase/inducible nitric oxide synthase (iNOS) balance in the immunomodulatory properties of macrophages (Mφ). In this work, we have demonstrated that expression of the PD-1/PD-L pathway is modified during T. cruzi infection on Mφs obtained from peritoneal cavity. The Mφs from T. cruzi-infected mice suppressed T-cell proliferation and this was restored when anti-PD-1 and anti-PD-L1 antibodies were added. Nevertheless, anti-PD-L2 antibody treatment did not re-establish T-cell proliferation. PD-L2 blockade on peritoneal cells from infected mice showed an increase in arginase expression and activity and a decrease in iNOS expression and in nitric oxide (NO) production. Additionally, interleukin-10 production increased whereas interferon-γ production was reduced. As a result, this microenvironment enhanced parasite proliferation. In contrast, PD-1 and PD-L1 blockage increased iNOS expression and NO production on peritoneal Mφs from T. cruzi-infected mice. Besides, PD-L2 knockout infected mice showed an increased in parasitaemia as well as in arginase activity, and a reduction in NO production. Taken together, our results demonstrate that PD-L2 is involved in the arginase/iNOS balance during T. cruzi infection having a protective role in the immune response against the parasite.","author":[{"dropping-particle":"","family":"Dulgerian","given":"Laura R.","non-dropping-particle":"","parse-names":false,"suffix":""},{"dropping-particle":"V.","family":"Garrido","given":"Vanina","non-dropping-particle":"","parse-names":false,"suffix":""},{"dropping-particle":"","family":"Stempin","given":"Cinthia C.","non-dropping-particle":"","parse-names":false,"suffix":""},{"dropping-particle":"","family":"Cerbán","given":"Fabio M.","non-dropping-particle":"","parse-names":false,"suffix":""}],"container-title":"Immunology","id":"ITEM-1","issue":"1","issued":{"date-parts":[["2011"]]},"page":"29-40","title":"Programmed death ligand 2 regulates arginase induction and modifies Trypanosoma cruzi survival in macrophages during murine experimental infection","type":"article-journal","volume":"133"},"uris":["http://www.mendeley.com/documents/?uuid=d9dbf738-4dbb-414c-8b6c-66fb20d7fdb9"]}],"mendeley":{"formattedCitation":"&lt;sup&gt;29&lt;/sup&gt;","plainTextFormattedCitation":"29","previouslyFormattedCitation":"&lt;sup&gt;30&lt;/sup&gt;"},"properties":{"noteIndex":0},"schema":"https://github.com/citation-style-language/schema/raw/master/csl-citation.json"}</w:instrText>
      </w:r>
      <w:r w:rsidRPr="00183C39">
        <w:rPr>
          <w:color w:val="000000" w:themeColor="text1"/>
          <w:lang w:val="en-US"/>
        </w:rPr>
        <w:fldChar w:fldCharType="separate"/>
      </w:r>
      <w:r w:rsidRPr="00183C39">
        <w:rPr>
          <w:noProof/>
          <w:color w:val="000000" w:themeColor="text1"/>
          <w:vertAlign w:val="superscript"/>
          <w:lang w:val="en-US"/>
        </w:rPr>
        <w:t>29</w:t>
      </w:r>
      <w:r w:rsidRPr="00183C39">
        <w:rPr>
          <w:color w:val="000000" w:themeColor="text1"/>
          <w:lang w:val="en-US"/>
        </w:rPr>
        <w:fldChar w:fldCharType="end"/>
      </w:r>
      <w:r w:rsidRPr="00183C39">
        <w:rPr>
          <w:color w:val="000000" w:themeColor="text1"/>
          <w:lang w:val="en-US"/>
        </w:rPr>
        <w:t>. 1x10</w:t>
      </w:r>
      <w:r w:rsidRPr="00183C39">
        <w:rPr>
          <w:color w:val="000000" w:themeColor="text1"/>
          <w:vertAlign w:val="superscript"/>
          <w:lang w:val="en-US"/>
        </w:rPr>
        <w:t>6</w:t>
      </w:r>
      <w:r w:rsidRPr="00183C39">
        <w:rPr>
          <w:color w:val="000000" w:themeColor="text1"/>
          <w:lang w:val="en-US"/>
        </w:rPr>
        <w:t xml:space="preserve"> BMDM were cultured in a 48-well plate for 22 h in the presence of LPS+IFN</w:t>
      </w:r>
      <w:r w:rsidRPr="00183C39">
        <w:rPr>
          <w:color w:val="000000" w:themeColor="text1"/>
          <w:lang w:val="en-US"/>
        </w:rPr>
        <w:sym w:font="Symbol" w:char="F067"/>
      </w:r>
      <w:r w:rsidRPr="00183C39">
        <w:rPr>
          <w:color w:val="000000" w:themeColor="text1"/>
          <w:lang w:val="en-US"/>
        </w:rPr>
        <w:t xml:space="preserve"> or IL-4 at 37°C with 5% CO</w:t>
      </w:r>
      <w:r w:rsidRPr="00183C39">
        <w:rPr>
          <w:color w:val="000000" w:themeColor="text1"/>
          <w:vertAlign w:val="subscript"/>
          <w:lang w:val="en-US"/>
        </w:rPr>
        <w:t>2</w:t>
      </w:r>
      <w:r w:rsidRPr="00183C39">
        <w:rPr>
          <w:color w:val="000000" w:themeColor="text1"/>
          <w:lang w:val="en-US"/>
        </w:rPr>
        <w:t xml:space="preserve">. Subsequently, 100 </w:t>
      </w:r>
      <w:r w:rsidRPr="00183C39">
        <w:rPr>
          <w:color w:val="000000" w:themeColor="text1"/>
          <w:lang w:val="en-US"/>
        </w:rPr>
        <w:sym w:font="Symbol" w:char="F06D"/>
      </w:r>
      <w:r w:rsidRPr="00183C39">
        <w:rPr>
          <w:color w:val="000000" w:themeColor="text1"/>
          <w:lang w:val="en-US"/>
        </w:rPr>
        <w:t xml:space="preserve">L of supernatant were placed in a 96-well flat-bottomed microplate </w:t>
      </w:r>
      <w:r w:rsidRPr="00183C39">
        <w:rPr>
          <w:color w:val="000000" w:themeColor="text1"/>
          <w:lang w:val="en-US"/>
        </w:rPr>
        <w:lastRenderedPageBreak/>
        <w:t xml:space="preserve">and 100 </w:t>
      </w:r>
      <w:r w:rsidRPr="00183C39">
        <w:rPr>
          <w:color w:val="000000" w:themeColor="text1"/>
          <w:lang w:val="en-US"/>
        </w:rPr>
        <w:sym w:font="Symbol" w:char="F06D"/>
      </w:r>
      <w:r w:rsidRPr="00183C39">
        <w:rPr>
          <w:color w:val="000000" w:themeColor="text1"/>
          <w:lang w:val="en-US"/>
        </w:rPr>
        <w:t>L of a mixture of 10 mg/ml sulfanilamide and 1mg/mL N-(1-naphthyl)-ethylenediamine dissolved in 2.5% H</w:t>
      </w:r>
      <w:r w:rsidRPr="00183C39">
        <w:rPr>
          <w:color w:val="000000" w:themeColor="text1"/>
          <w:vertAlign w:val="subscript"/>
          <w:lang w:val="en-US"/>
        </w:rPr>
        <w:t>3</w:t>
      </w:r>
      <w:r w:rsidRPr="00183C39">
        <w:rPr>
          <w:color w:val="000000" w:themeColor="text1"/>
          <w:lang w:val="en-US"/>
        </w:rPr>
        <w:t>PO</w:t>
      </w:r>
      <w:r w:rsidRPr="00183C39">
        <w:rPr>
          <w:color w:val="000000" w:themeColor="text1"/>
          <w:vertAlign w:val="subscript"/>
          <w:lang w:val="en-US"/>
        </w:rPr>
        <w:t xml:space="preserve">4 </w:t>
      </w:r>
      <w:r w:rsidRPr="00183C39">
        <w:rPr>
          <w:color w:val="000000" w:themeColor="text1"/>
          <w:lang w:val="en-US"/>
        </w:rPr>
        <w:t>and incubated for 10 min at room temperature in the dark. The optical density was then measured at a wavelength of 550 nm. The values obtained were expressed as nitrite (</w:t>
      </w:r>
      <w:r w:rsidRPr="00183C39">
        <w:rPr>
          <w:color w:val="000000" w:themeColor="text1"/>
          <w:lang w:val="en-US"/>
        </w:rPr>
        <w:sym w:font="Symbol" w:char="F06D"/>
      </w:r>
      <w:r w:rsidRPr="00183C39">
        <w:rPr>
          <w:color w:val="000000" w:themeColor="text1"/>
          <w:lang w:val="en-US"/>
        </w:rPr>
        <w:t>M) concentration and extrapolated using a standard sodium nitrite curve.</w:t>
      </w:r>
    </w:p>
    <w:p w14:paraId="065206D9" w14:textId="77777777" w:rsidR="000664AB" w:rsidRPr="00183C39" w:rsidRDefault="000664AB" w:rsidP="000664AB">
      <w:pPr>
        <w:spacing w:before="120" w:line="360" w:lineRule="auto"/>
        <w:ind w:right="-142"/>
        <w:jc w:val="both"/>
        <w:rPr>
          <w:b/>
          <w:bCs/>
          <w:color w:val="000000" w:themeColor="text1"/>
          <w:lang w:val="en-US"/>
        </w:rPr>
      </w:pPr>
      <w:r w:rsidRPr="00183C39">
        <w:rPr>
          <w:b/>
          <w:bCs/>
          <w:color w:val="000000" w:themeColor="text1"/>
          <w:lang w:val="en-US"/>
        </w:rPr>
        <w:t>Superoxide production assay (O</w:t>
      </w:r>
      <w:r w:rsidRPr="00183C39">
        <w:rPr>
          <w:b/>
          <w:bCs/>
          <w:color w:val="000000" w:themeColor="text1"/>
          <w:vertAlign w:val="subscript"/>
          <w:lang w:val="en-US"/>
        </w:rPr>
        <w:t>2</w:t>
      </w:r>
      <w:r w:rsidRPr="00183C39">
        <w:rPr>
          <w:b/>
          <w:bCs/>
          <w:color w:val="000000" w:themeColor="text1"/>
          <w:vertAlign w:val="superscript"/>
          <w:lang w:val="en-US"/>
        </w:rPr>
        <w:t>-</w:t>
      </w:r>
      <w:r w:rsidRPr="00183C39">
        <w:rPr>
          <w:b/>
          <w:bCs/>
          <w:color w:val="000000" w:themeColor="text1"/>
          <w:lang w:val="en-US"/>
        </w:rPr>
        <w:t>)</w:t>
      </w:r>
      <w:r w:rsidRPr="00183C39">
        <w:rPr>
          <w:b/>
          <w:bCs/>
          <w:color w:val="000000" w:themeColor="text1"/>
          <w:lang w:val="en-US"/>
        </w:rPr>
        <w:tab/>
      </w:r>
    </w:p>
    <w:p w14:paraId="13DD5B72" w14:textId="77777777" w:rsidR="000664AB" w:rsidRPr="00183C39" w:rsidRDefault="000664AB" w:rsidP="000664AB">
      <w:pPr>
        <w:spacing w:before="120" w:line="360" w:lineRule="auto"/>
        <w:ind w:right="-142"/>
        <w:jc w:val="both"/>
        <w:rPr>
          <w:color w:val="000000" w:themeColor="text1"/>
          <w:lang w:val="en-US"/>
        </w:rPr>
      </w:pPr>
      <w:r w:rsidRPr="00183C39">
        <w:rPr>
          <w:color w:val="000000" w:themeColor="text1"/>
          <w:lang w:val="en-US"/>
        </w:rPr>
        <w:t>The production of O</w:t>
      </w:r>
      <w:r w:rsidRPr="00183C39">
        <w:rPr>
          <w:color w:val="000000" w:themeColor="text1"/>
          <w:vertAlign w:val="subscript"/>
          <w:lang w:val="en-US"/>
        </w:rPr>
        <w:t>2</w:t>
      </w:r>
      <w:r w:rsidRPr="00183C39">
        <w:rPr>
          <w:color w:val="000000" w:themeColor="text1"/>
          <w:vertAlign w:val="superscript"/>
          <w:lang w:val="en-US"/>
        </w:rPr>
        <w:t>-</w:t>
      </w:r>
      <w:r w:rsidRPr="00183C39">
        <w:rPr>
          <w:color w:val="000000" w:themeColor="text1"/>
          <w:lang w:val="en-US"/>
        </w:rPr>
        <w:t xml:space="preserve"> by BMDM was evaluated by exposing the cells to </w:t>
      </w:r>
      <w:proofErr w:type="spellStart"/>
      <w:r w:rsidRPr="00183C39">
        <w:rPr>
          <w:color w:val="000000" w:themeColor="text1"/>
          <w:lang w:val="en-US"/>
        </w:rPr>
        <w:t>Nitroblue</w:t>
      </w:r>
      <w:proofErr w:type="spellEnd"/>
      <w:r w:rsidRPr="00183C39">
        <w:rPr>
          <w:color w:val="000000" w:themeColor="text1"/>
          <w:lang w:val="en-US"/>
        </w:rPr>
        <w:t xml:space="preserve"> Tetrazolium Chloride (NBT), solubilizing the blue formazan and quantifying its absorbance. 250.000 BMDM were cultured in a 96-well plate for 22 h in the presence of LPS+IFN</w:t>
      </w:r>
      <w:r w:rsidRPr="00183C39">
        <w:rPr>
          <w:color w:val="000000" w:themeColor="text1"/>
          <w:lang w:val="en-US"/>
        </w:rPr>
        <w:sym w:font="Symbol" w:char="F067"/>
      </w:r>
      <w:r w:rsidRPr="00183C39">
        <w:rPr>
          <w:color w:val="000000" w:themeColor="text1"/>
          <w:lang w:val="en-US"/>
        </w:rPr>
        <w:t xml:space="preserve"> or IL-4 at 37°C with 5% CO</w:t>
      </w:r>
      <w:r w:rsidRPr="00183C39">
        <w:rPr>
          <w:color w:val="000000" w:themeColor="text1"/>
          <w:vertAlign w:val="subscript"/>
          <w:lang w:val="en-US"/>
        </w:rPr>
        <w:t>2</w:t>
      </w:r>
      <w:r w:rsidRPr="00183C39">
        <w:rPr>
          <w:color w:val="000000" w:themeColor="text1"/>
          <w:lang w:val="en-US"/>
        </w:rPr>
        <w:t xml:space="preserve">. Subsequently, supernatants were discarded by inversion and cells were incubated with a solution of 1mg/mL NBT diluted in PBS and filtered. After 30 min of incubation in an oven at 37°C, the cells were fixed with 100 L of 70% ethanol for 5 min. Finally, the blue precipitate was dissolved with 100 </w:t>
      </w:r>
      <w:r w:rsidRPr="00183C39">
        <w:rPr>
          <w:color w:val="000000" w:themeColor="text1"/>
          <w:lang w:val="en-US"/>
        </w:rPr>
        <w:sym w:font="Symbol" w:char="F06D"/>
      </w:r>
      <w:r w:rsidRPr="00183C39">
        <w:rPr>
          <w:color w:val="000000" w:themeColor="text1"/>
          <w:lang w:val="en-US"/>
        </w:rPr>
        <w:t xml:space="preserve">L of KOH 2M and 100 </w:t>
      </w:r>
      <w:r w:rsidRPr="00183C39">
        <w:rPr>
          <w:color w:val="000000" w:themeColor="text1"/>
          <w:lang w:val="en-US"/>
        </w:rPr>
        <w:sym w:font="Symbol" w:char="F06D"/>
      </w:r>
      <w:r w:rsidRPr="00183C39">
        <w:rPr>
          <w:color w:val="000000" w:themeColor="text1"/>
          <w:lang w:val="en-US"/>
        </w:rPr>
        <w:t>L of dimethyl sulfoxide and the optical density -OD- was determined at 655 nm. Higher optical density measured means higher O</w:t>
      </w:r>
      <w:r w:rsidRPr="00183C39">
        <w:rPr>
          <w:color w:val="000000" w:themeColor="text1"/>
          <w:vertAlign w:val="subscript"/>
          <w:lang w:val="en-US"/>
        </w:rPr>
        <w:t>2</w:t>
      </w:r>
      <w:r w:rsidRPr="00183C39">
        <w:rPr>
          <w:color w:val="000000" w:themeColor="text1"/>
          <w:vertAlign w:val="superscript"/>
          <w:lang w:val="en-US"/>
        </w:rPr>
        <w:t>-</w:t>
      </w:r>
      <w:r w:rsidRPr="00183C39">
        <w:rPr>
          <w:color w:val="000000" w:themeColor="text1"/>
          <w:lang w:val="en-US"/>
        </w:rPr>
        <w:t xml:space="preserve"> production</w:t>
      </w:r>
      <w:r w:rsidRPr="00183C39">
        <w:rPr>
          <w:color w:val="000000" w:themeColor="text1"/>
          <w:lang w:val="en-US"/>
        </w:rPr>
        <w:fldChar w:fldCharType="begin" w:fldLock="1"/>
      </w:r>
      <w:r w:rsidRPr="00183C39">
        <w:rPr>
          <w:color w:val="000000" w:themeColor="text1"/>
          <w:lang w:val="en-US"/>
        </w:rPr>
        <w:instrText>ADDIN CSL_CITATION {"citationItems":[{"id":"ITEM-1","itemData":{"DOI":"10.1080/15321810500403722","author":[{"dropping-particle":"","family":"Choi","given":"Hyung Sim","non-dropping-particle":"","parse-names":false,"suffix":""},{"dropping-particle":"","family":"Kim","given":"Jun Woo","non-dropping-particle":"","parse-names":false,"suffix":""},{"dropping-particle":"","family":"Cha","given":"Young Nam","non-dropping-particle":"","parse-names":false,"suffix":""},{"dropping-particle":"","family":"Kim","given":"Chaekyun","non-dropping-particle":"","parse-names":false,"suffix":""}],"container-title":"Journal of Immunoassay and Immunochemistry","id":"ITEM-1","issued":{"date-parts":[["2006"]]},"page":"31-44","title":"A Quantitative Nitroblue Tetrazolium Assay for Determining Intracellular Superoxide Anion Production in Phagocytic Cells A Quantitative Nitroblue Tetrazolium Assay for Determining Intracellular Superoxide Anion Production in Phagocytic Cells","type":"article-journal","volume":"27"},"uris":["http://www.mendeley.com/documents/?uuid=2b7f2b7e-abfc-4815-b119-6527d9dcb16e"]}],"mendeley":{"formattedCitation":"&lt;sup&gt;30&lt;/sup&gt;","plainTextFormattedCitation":"30","previouslyFormattedCitation":"&lt;sup&gt;31&lt;/sup&gt;"},"properties":{"noteIndex":0},"schema":"https://github.com/citation-style-language/schema/raw/master/csl-citation.json"}</w:instrText>
      </w:r>
      <w:r w:rsidRPr="00183C39">
        <w:rPr>
          <w:color w:val="000000" w:themeColor="text1"/>
          <w:lang w:val="en-US"/>
        </w:rPr>
        <w:fldChar w:fldCharType="separate"/>
      </w:r>
      <w:r w:rsidRPr="00183C39">
        <w:rPr>
          <w:noProof/>
          <w:color w:val="000000" w:themeColor="text1"/>
          <w:vertAlign w:val="superscript"/>
          <w:lang w:val="en-US"/>
        </w:rPr>
        <w:t>30</w:t>
      </w:r>
      <w:r w:rsidRPr="00183C39">
        <w:rPr>
          <w:color w:val="000000" w:themeColor="text1"/>
          <w:lang w:val="en-US"/>
        </w:rPr>
        <w:fldChar w:fldCharType="end"/>
      </w:r>
      <w:r w:rsidRPr="00183C39">
        <w:rPr>
          <w:color w:val="000000" w:themeColor="text1"/>
          <w:lang w:val="en-US"/>
        </w:rPr>
        <w:t>.</w:t>
      </w:r>
    </w:p>
    <w:p w14:paraId="2E09E920" w14:textId="77777777" w:rsidR="000664AB" w:rsidRPr="00183C39" w:rsidRDefault="000664AB" w:rsidP="000664AB">
      <w:pPr>
        <w:spacing w:before="120" w:line="360" w:lineRule="auto"/>
        <w:ind w:right="-142"/>
        <w:jc w:val="both"/>
        <w:rPr>
          <w:b/>
          <w:bCs/>
          <w:color w:val="000000" w:themeColor="text1"/>
          <w:lang w:val="en-US"/>
        </w:rPr>
      </w:pPr>
      <w:r w:rsidRPr="00183C39">
        <w:rPr>
          <w:b/>
          <w:bCs/>
          <w:color w:val="000000" w:themeColor="text1"/>
          <w:lang w:val="en-US"/>
        </w:rPr>
        <w:t>Whole-blood ROS levels measured by Electron Paramagnetic Resonance (EPR)</w:t>
      </w:r>
    </w:p>
    <w:p w14:paraId="4D4139C1" w14:textId="77777777" w:rsidR="000664AB" w:rsidRPr="00183C39" w:rsidRDefault="000664AB" w:rsidP="000664AB">
      <w:pPr>
        <w:pStyle w:val="HTMLconformatoprevio"/>
        <w:shd w:val="clear" w:color="auto" w:fill="FFFFFF"/>
        <w:spacing w:line="360" w:lineRule="auto"/>
        <w:ind w:right="-142"/>
        <w:jc w:val="both"/>
        <w:rPr>
          <w:rFonts w:ascii="Times New Roman" w:hAnsi="Times New Roman" w:cs="Times New Roman"/>
          <w:color w:val="000000" w:themeColor="text1"/>
          <w:sz w:val="24"/>
          <w:szCs w:val="24"/>
          <w:lang w:val="en-US"/>
        </w:rPr>
      </w:pPr>
      <w:r w:rsidRPr="00183C39">
        <w:rPr>
          <w:rFonts w:ascii="Times New Roman" w:hAnsi="Times New Roman" w:cs="Times New Roman"/>
          <w:color w:val="000000" w:themeColor="text1"/>
          <w:sz w:val="24"/>
          <w:szCs w:val="24"/>
          <w:lang w:val="en-US"/>
        </w:rPr>
        <w:t xml:space="preserve">Trunk blood samples were harvested into heparinized tubes and processed for EPR analysis by using the spin probe, 1-hydroxy-3-carboxy-pyrrolidine (CPH). This EPR-silent cyclic hydroxylamine is oxidized to its derivative EPR-detectable nitroxide radical (CP radical), whose intensity is indicative of ROS formation. CPH is partially cell-permeable providing both extracellular and intracellular ROS formation. Moreover, it is not specific of a singular oxidant, but it is suitable to screen the totality of ROS produced in biological samples. Briefly, 100 µl of whole blood were incubated for 20 min at 37°C with CPH (1mM). Thereafter, samples were drawn up into a gas-permeable Teflon tube, folded two times, inserted into a quartz tube and fixed to the EPR cavity. Spectra were acquired 23 min after the addition of the spin probe at room temperature. </w:t>
      </w:r>
      <w:r w:rsidRPr="00183C39">
        <w:rPr>
          <w:rFonts w:ascii="Times New Roman" w:hAnsi="Times New Roman" w:cs="Times New Roman"/>
          <w:iCs/>
          <w:color w:val="000000"/>
          <w:sz w:val="24"/>
          <w:szCs w:val="24"/>
          <w:lang w:val="en-US"/>
        </w:rPr>
        <w:t>Three independent experiments were performed and the values obtained were normalized for the proper statistical analysis.</w:t>
      </w:r>
      <w:r w:rsidRPr="00183C39">
        <w:rPr>
          <w:rFonts w:ascii="Times New Roman" w:hAnsi="Times New Roman" w:cs="Times New Roman"/>
          <w:color w:val="000000" w:themeColor="text1"/>
          <w:sz w:val="24"/>
          <w:szCs w:val="24"/>
          <w:lang w:val="en-US"/>
        </w:rPr>
        <w:t xml:space="preserve"> </w:t>
      </w:r>
    </w:p>
    <w:p w14:paraId="5A5185BE" w14:textId="77777777" w:rsidR="000664AB" w:rsidRPr="00183C39" w:rsidRDefault="000664AB" w:rsidP="000664AB">
      <w:pPr>
        <w:spacing w:before="120" w:line="360" w:lineRule="auto"/>
        <w:ind w:right="-142"/>
        <w:jc w:val="both"/>
        <w:rPr>
          <w:b/>
          <w:bCs/>
          <w:color w:val="000000" w:themeColor="text1"/>
          <w:lang w:val="en-US"/>
        </w:rPr>
      </w:pPr>
      <w:r w:rsidRPr="00183C39">
        <w:rPr>
          <w:b/>
          <w:bCs/>
          <w:color w:val="000000" w:themeColor="text1"/>
          <w:lang w:val="en-US"/>
        </w:rPr>
        <w:t>Statistical analysis</w:t>
      </w:r>
    </w:p>
    <w:p w14:paraId="0484A1B2" w14:textId="77777777" w:rsidR="000664AB" w:rsidRPr="00183C39" w:rsidRDefault="000664AB" w:rsidP="000664AB">
      <w:pPr>
        <w:spacing w:line="360" w:lineRule="auto"/>
        <w:ind w:right="-142"/>
        <w:jc w:val="both"/>
        <w:rPr>
          <w:b/>
          <w:color w:val="000000"/>
          <w:lang w:val="en-US"/>
        </w:rPr>
      </w:pPr>
      <w:r w:rsidRPr="00183C39">
        <w:rPr>
          <w:lang w:val="en-US"/>
        </w:rPr>
        <w:t xml:space="preserve">The results are expressed as mean ± SEM. Independent variables were analyzed using the t-test or two-way analysis of variance (ANOVA). Whenever ANOVA indicated significant effects (p&lt;0.05), a Tukey </w:t>
      </w:r>
      <w:r w:rsidRPr="00183C39">
        <w:rPr>
          <w:i/>
          <w:iCs/>
          <w:lang w:val="en-US"/>
        </w:rPr>
        <w:t>Post hoc</w:t>
      </w:r>
      <w:r w:rsidRPr="00183C39">
        <w:rPr>
          <w:lang w:val="en-US"/>
        </w:rPr>
        <w:t xml:space="preserve"> test was carried out. In all cases, the assumptions of the analysis of variance (homogeneity of variance and normal distribution) were attained. In all </w:t>
      </w:r>
      <w:r w:rsidRPr="00183C39">
        <w:rPr>
          <w:lang w:val="en-US"/>
        </w:rPr>
        <w:lastRenderedPageBreak/>
        <w:t xml:space="preserve">statistical analysis, a p&lt;0.05 was considered to represent a significant difference between groups. All the analysis was performed using the software GraphPad Prism version 7.0 (La Jolla, California USA). </w:t>
      </w:r>
      <w:r w:rsidRPr="00183C39">
        <w:rPr>
          <w:b/>
          <w:color w:val="000000"/>
          <w:lang w:val="en-US"/>
        </w:rPr>
        <w:br w:type="page"/>
      </w:r>
    </w:p>
    <w:p w14:paraId="0246F680" w14:textId="20D677F9" w:rsidR="008E0C40" w:rsidRPr="00183C39" w:rsidRDefault="008E0C40" w:rsidP="00CB2D85">
      <w:pPr>
        <w:spacing w:line="360" w:lineRule="auto"/>
        <w:ind w:right="-142"/>
        <w:jc w:val="both"/>
        <w:rPr>
          <w:b/>
          <w:bCs/>
          <w:color w:val="000000" w:themeColor="text1"/>
          <w:lang w:val="en-US"/>
        </w:rPr>
      </w:pPr>
      <w:r w:rsidRPr="00183C39">
        <w:rPr>
          <w:b/>
          <w:bCs/>
          <w:color w:val="000000" w:themeColor="text1"/>
          <w:lang w:val="en-US"/>
        </w:rPr>
        <w:lastRenderedPageBreak/>
        <w:t>RESULTS</w:t>
      </w:r>
    </w:p>
    <w:p w14:paraId="776B369B" w14:textId="15D13A12" w:rsidR="008E0C40" w:rsidRPr="00183C39" w:rsidDel="00D40C80" w:rsidRDefault="00CB2D85" w:rsidP="00CB2D85">
      <w:pPr>
        <w:spacing w:before="120" w:after="120" w:line="360" w:lineRule="auto"/>
        <w:ind w:right="-142"/>
        <w:jc w:val="both"/>
        <w:rPr>
          <w:del w:id="5" w:author="Microsoft Office User" w:date="2020-08-11T19:58:00Z"/>
          <w:b/>
          <w:bCs/>
          <w:color w:val="000000" w:themeColor="text1"/>
          <w:lang w:val="en-US"/>
        </w:rPr>
      </w:pPr>
      <w:del w:id="6" w:author="Microsoft Office User" w:date="2020-08-11T19:58:00Z">
        <w:r w:rsidRPr="00183C39" w:rsidDel="00D40C80">
          <w:rPr>
            <w:b/>
            <w:bCs/>
            <w:color w:val="000000" w:themeColor="text1"/>
            <w:lang w:val="en-US"/>
          </w:rPr>
          <w:delText xml:space="preserve">MeCP2 </w:delText>
        </w:r>
        <w:r w:rsidR="000425AD" w:rsidRPr="00183C39" w:rsidDel="00D40C80">
          <w:rPr>
            <w:b/>
            <w:bCs/>
            <w:color w:val="000000" w:themeColor="text1"/>
            <w:lang w:val="en-US"/>
          </w:rPr>
          <w:delText>truncation</w:delText>
        </w:r>
        <w:r w:rsidRPr="00183C39" w:rsidDel="00D40C80">
          <w:rPr>
            <w:b/>
            <w:bCs/>
            <w:color w:val="000000" w:themeColor="text1"/>
            <w:lang w:val="en-US"/>
          </w:rPr>
          <w:delText xml:space="preserve"> does not alter the differentiation of hematopoietic precursors to macrophages.</w:delText>
        </w:r>
      </w:del>
    </w:p>
    <w:p w14:paraId="671ADBA8" w14:textId="371EE039" w:rsidR="001B34A2" w:rsidDel="00D40C80" w:rsidRDefault="001B34A2" w:rsidP="00D40C80">
      <w:pPr>
        <w:tabs>
          <w:tab w:val="left" w:pos="567"/>
        </w:tabs>
        <w:spacing w:before="120" w:line="360" w:lineRule="auto"/>
        <w:ind w:right="-142"/>
        <w:jc w:val="both"/>
        <w:rPr>
          <w:del w:id="7" w:author="Microsoft Office User" w:date="2020-08-11T19:58:00Z"/>
          <w:b/>
          <w:bCs/>
          <w:color w:val="000000" w:themeColor="text1"/>
          <w:lang w:val="en-US"/>
        </w:rPr>
      </w:pPr>
      <w:r w:rsidRPr="00183C39">
        <w:rPr>
          <w:color w:val="000000" w:themeColor="text1"/>
          <w:lang w:val="en-US"/>
        </w:rPr>
        <w:tab/>
      </w:r>
      <w:del w:id="8" w:author="Microsoft Office User" w:date="2020-08-11T19:58:00Z">
        <w:r w:rsidRPr="00183C39" w:rsidDel="00D40C80">
          <w:rPr>
            <w:color w:val="000000" w:themeColor="text1"/>
            <w:lang w:val="en-US"/>
          </w:rPr>
          <w:delText xml:space="preserve">In order to </w:delText>
        </w:r>
        <w:r w:rsidR="002055FE" w:rsidRPr="00183C39" w:rsidDel="00D40C80">
          <w:rPr>
            <w:color w:val="000000" w:themeColor="text1"/>
            <w:lang w:val="en-US"/>
          </w:rPr>
          <w:delText xml:space="preserve">assess the ability of </w:delText>
        </w:r>
        <w:r w:rsidR="000A3116" w:rsidRPr="00183C39" w:rsidDel="00D40C80">
          <w:rPr>
            <w:lang w:val="en-US"/>
          </w:rPr>
          <w:delText>MeCP2</w:delText>
        </w:r>
        <w:r w:rsidR="000A3116" w:rsidRPr="00183C39" w:rsidDel="00D40C80">
          <w:rPr>
            <w:vertAlign w:val="superscript"/>
            <w:lang w:val="en-US"/>
          </w:rPr>
          <w:delText xml:space="preserve">308/y </w:delText>
        </w:r>
        <w:r w:rsidR="000A3116" w:rsidRPr="00183C39" w:rsidDel="00D40C80">
          <w:rPr>
            <w:color w:val="000000" w:themeColor="text1"/>
            <w:lang w:val="en-US"/>
          </w:rPr>
          <w:delText>(MUT)</w:delText>
        </w:r>
        <w:r w:rsidR="00142A25" w:rsidRPr="00183C39" w:rsidDel="00D40C80">
          <w:rPr>
            <w:color w:val="000000" w:themeColor="text1"/>
            <w:lang w:val="en-US"/>
          </w:rPr>
          <w:delText xml:space="preserve"> and </w:delText>
        </w:r>
        <w:r w:rsidR="00173663" w:rsidRPr="00183C39" w:rsidDel="00D40C80">
          <w:rPr>
            <w:color w:val="000000" w:themeColor="text1"/>
            <w:lang w:val="en-US"/>
          </w:rPr>
          <w:delText xml:space="preserve">wild-type </w:delText>
        </w:r>
        <w:r w:rsidR="00142A25" w:rsidRPr="00183C39" w:rsidDel="00D40C80">
          <w:rPr>
            <w:color w:val="000000" w:themeColor="text1"/>
            <w:lang w:val="en-US"/>
          </w:rPr>
          <w:delText>WT</w:delText>
        </w:r>
        <w:r w:rsidR="000A3116" w:rsidRPr="00183C39" w:rsidDel="00D40C80">
          <w:rPr>
            <w:color w:val="000000" w:themeColor="text1"/>
            <w:lang w:val="en-US"/>
          </w:rPr>
          <w:delText xml:space="preserve"> </w:delText>
        </w:r>
        <w:r w:rsidR="005A5B26" w:rsidRPr="00183C39" w:rsidDel="00D40C80">
          <w:rPr>
            <w:color w:val="000000" w:themeColor="text1"/>
            <w:lang w:val="en-US"/>
          </w:rPr>
          <w:delText>bone</w:delText>
        </w:r>
        <w:r w:rsidR="00AA586F" w:rsidRPr="00183C39" w:rsidDel="00D40C80">
          <w:rPr>
            <w:color w:val="000000" w:themeColor="text1"/>
            <w:lang w:val="en-US"/>
          </w:rPr>
          <w:delText xml:space="preserve"> </w:delText>
        </w:r>
        <w:r w:rsidR="005A5B26" w:rsidRPr="00183C39" w:rsidDel="00D40C80">
          <w:rPr>
            <w:color w:val="000000" w:themeColor="text1"/>
            <w:lang w:val="en-US"/>
          </w:rPr>
          <w:delText xml:space="preserve">marrow </w:delText>
        </w:r>
        <w:r w:rsidR="002055FE" w:rsidRPr="00183C39" w:rsidDel="00D40C80">
          <w:rPr>
            <w:color w:val="000000" w:themeColor="text1"/>
            <w:lang w:val="en-US"/>
          </w:rPr>
          <w:delText xml:space="preserve">precursors </w:delText>
        </w:r>
        <w:r w:rsidRPr="00183C39" w:rsidDel="00D40C80">
          <w:rPr>
            <w:color w:val="000000" w:themeColor="text1"/>
            <w:lang w:val="en-US"/>
          </w:rPr>
          <w:delText xml:space="preserve">to differentiate into macrophages, </w:delText>
        </w:r>
        <w:r w:rsidR="0027704C" w:rsidRPr="00183C39" w:rsidDel="00D40C80">
          <w:rPr>
            <w:color w:val="000000" w:themeColor="text1"/>
            <w:lang w:val="en-US"/>
          </w:rPr>
          <w:delText xml:space="preserve">precursor cells were cultured for 6 days in the presence of M-CSF and </w:delText>
        </w:r>
        <w:r w:rsidRPr="00183C39" w:rsidDel="00D40C80">
          <w:rPr>
            <w:color w:val="000000" w:themeColor="text1"/>
            <w:lang w:val="en-US"/>
          </w:rPr>
          <w:delText>the percentage</w:delText>
        </w:r>
        <w:r w:rsidR="009A4382" w:rsidRPr="00183C39" w:rsidDel="00D40C80">
          <w:rPr>
            <w:color w:val="000000" w:themeColor="text1"/>
            <w:lang w:val="en-US"/>
          </w:rPr>
          <w:delText>s</w:delText>
        </w:r>
        <w:r w:rsidRPr="00183C39" w:rsidDel="00D40C80">
          <w:rPr>
            <w:color w:val="000000" w:themeColor="text1"/>
            <w:lang w:val="en-US"/>
          </w:rPr>
          <w:delText xml:space="preserve"> of</w:delText>
        </w:r>
        <w:r w:rsidR="000A3116" w:rsidRPr="00183C39" w:rsidDel="00D40C80">
          <w:rPr>
            <w:color w:val="000000" w:themeColor="text1"/>
            <w:lang w:val="en-US"/>
          </w:rPr>
          <w:delText xml:space="preserve"> </w:delText>
        </w:r>
        <w:r w:rsidRPr="00183C39" w:rsidDel="00D40C80">
          <w:rPr>
            <w:color w:val="000000" w:themeColor="text1"/>
            <w:lang w:val="en-US"/>
          </w:rPr>
          <w:delText>CD11b</w:delText>
        </w:r>
        <w:r w:rsidR="000A3116" w:rsidRPr="00183C39" w:rsidDel="00D40C80">
          <w:rPr>
            <w:color w:val="000000" w:themeColor="text1"/>
            <w:vertAlign w:val="superscript"/>
            <w:lang w:val="en-US"/>
          </w:rPr>
          <w:delText>+</w:delText>
        </w:r>
        <w:r w:rsidR="0034545B" w:rsidRPr="00183C39" w:rsidDel="00D40C80">
          <w:rPr>
            <w:color w:val="000000" w:themeColor="text1"/>
            <w:lang w:val="en-US"/>
          </w:rPr>
          <w:delText>CD45</w:delText>
        </w:r>
        <w:r w:rsidR="0034545B" w:rsidRPr="00183C39" w:rsidDel="00D40C80">
          <w:rPr>
            <w:color w:val="000000" w:themeColor="text1"/>
            <w:vertAlign w:val="superscript"/>
            <w:lang w:val="en-US"/>
          </w:rPr>
          <w:delText>+</w:delText>
        </w:r>
        <w:r w:rsidRPr="00183C39" w:rsidDel="00D40C80">
          <w:rPr>
            <w:color w:val="000000" w:themeColor="text1"/>
            <w:lang w:val="en-US"/>
          </w:rPr>
          <w:delText xml:space="preserve"> cells </w:delText>
        </w:r>
        <w:r w:rsidR="009A4382" w:rsidRPr="00183C39" w:rsidDel="00D40C80">
          <w:rPr>
            <w:color w:val="000000" w:themeColor="text1"/>
            <w:lang w:val="en-US"/>
          </w:rPr>
          <w:delText>were</w:delText>
        </w:r>
        <w:r w:rsidRPr="00183C39" w:rsidDel="00D40C80">
          <w:rPr>
            <w:color w:val="000000" w:themeColor="text1"/>
            <w:lang w:val="en-US"/>
          </w:rPr>
          <w:delText xml:space="preserve"> analyzed by flow cytometry. </w:delText>
        </w:r>
        <w:r w:rsidR="00484EAC" w:rsidRPr="00183C39" w:rsidDel="00D40C80">
          <w:rPr>
            <w:color w:val="000000" w:themeColor="text1"/>
            <w:lang w:val="en-US"/>
          </w:rPr>
          <w:delText xml:space="preserve">We found that </w:delText>
        </w:r>
        <w:r w:rsidR="00CE46E3" w:rsidRPr="00183C39" w:rsidDel="00D40C80">
          <w:rPr>
            <w:color w:val="000000" w:themeColor="text1"/>
            <w:lang w:val="en-US"/>
          </w:rPr>
          <w:delText>96-98% of the cells in cultures from both genotypes were CD11b</w:delText>
        </w:r>
        <w:r w:rsidR="00CE46E3" w:rsidRPr="00183C39" w:rsidDel="00D40C80">
          <w:rPr>
            <w:color w:val="000000" w:themeColor="text1"/>
            <w:vertAlign w:val="superscript"/>
            <w:lang w:val="en-US"/>
          </w:rPr>
          <w:delText>+</w:delText>
        </w:r>
        <w:r w:rsidR="00CE46E3" w:rsidRPr="00183C39" w:rsidDel="00D40C80">
          <w:rPr>
            <w:color w:val="000000" w:themeColor="text1"/>
            <w:lang w:val="en-US"/>
          </w:rPr>
          <w:delText>CD45</w:delText>
        </w:r>
        <w:r w:rsidR="00CE46E3" w:rsidRPr="00183C39" w:rsidDel="00D40C80">
          <w:rPr>
            <w:color w:val="000000" w:themeColor="text1"/>
            <w:vertAlign w:val="superscript"/>
            <w:lang w:val="en-US"/>
          </w:rPr>
          <w:delText>+</w:delText>
        </w:r>
        <w:r w:rsidR="0027704C" w:rsidRPr="00183C39" w:rsidDel="00D40C80">
          <w:rPr>
            <w:color w:val="000000" w:themeColor="text1"/>
            <w:lang w:val="en-US"/>
          </w:rPr>
          <w:delText xml:space="preserve">, </w:delText>
        </w:r>
        <w:r w:rsidRPr="00183C39" w:rsidDel="00D40C80">
          <w:rPr>
            <w:color w:val="000000" w:themeColor="text1"/>
            <w:lang w:val="en-US"/>
          </w:rPr>
          <w:delText xml:space="preserve">indicating a high level </w:delText>
        </w:r>
        <w:r w:rsidR="00CD0CE9" w:rsidRPr="00183C39" w:rsidDel="00D40C80">
          <w:rPr>
            <w:color w:val="000000" w:themeColor="text1"/>
            <w:lang w:val="en-US"/>
          </w:rPr>
          <w:delText>of purity (Fig</w:delText>
        </w:r>
        <w:r w:rsidR="00B53768" w:rsidDel="00D40C80">
          <w:rPr>
            <w:color w:val="000000" w:themeColor="text1"/>
            <w:lang w:val="en-US"/>
          </w:rPr>
          <w:delText xml:space="preserve">. </w:delText>
        </w:r>
        <w:r w:rsidR="00CD0CE9" w:rsidRPr="00183C39" w:rsidDel="00D40C80">
          <w:rPr>
            <w:color w:val="000000" w:themeColor="text1"/>
            <w:lang w:val="en-US"/>
          </w:rPr>
          <w:delText>1</w:delText>
        </w:r>
        <w:r w:rsidR="002D31D6" w:rsidRPr="00183C39" w:rsidDel="00D40C80">
          <w:rPr>
            <w:color w:val="000000" w:themeColor="text1"/>
            <w:lang w:val="en-US"/>
          </w:rPr>
          <w:delText>a-c</w:delText>
        </w:r>
        <w:r w:rsidR="00CD0CE9" w:rsidRPr="00183C39" w:rsidDel="00D40C80">
          <w:rPr>
            <w:color w:val="000000" w:themeColor="text1"/>
            <w:lang w:val="en-US"/>
          </w:rPr>
          <w:delText>)</w:delText>
        </w:r>
        <w:r w:rsidR="00F723E5" w:rsidRPr="00183C39" w:rsidDel="00D40C80">
          <w:rPr>
            <w:color w:val="000000" w:themeColor="text1"/>
            <w:lang w:val="en-US"/>
          </w:rPr>
          <w:delText>.</w:delText>
        </w:r>
        <w:r w:rsidR="00484EAC" w:rsidRPr="00183C39" w:rsidDel="00D40C80">
          <w:rPr>
            <w:color w:val="000000" w:themeColor="text1"/>
            <w:lang w:val="en-US"/>
          </w:rPr>
          <w:delText xml:space="preserve"> </w:delText>
        </w:r>
        <w:r w:rsidR="0027704C" w:rsidRPr="00183C39" w:rsidDel="00D40C80">
          <w:rPr>
            <w:color w:val="000000" w:themeColor="text1"/>
            <w:lang w:val="en-US"/>
          </w:rPr>
          <w:delText>Therefore, we</w:delText>
        </w:r>
        <w:r w:rsidR="00484EAC" w:rsidRPr="00183C39" w:rsidDel="00D40C80">
          <w:rPr>
            <w:color w:val="000000" w:themeColor="text1"/>
            <w:lang w:val="en-US"/>
          </w:rPr>
          <w:delText xml:space="preserve"> conclude </w:delText>
        </w:r>
        <w:r w:rsidR="00D9426B" w:rsidRPr="00183C39" w:rsidDel="00D40C80">
          <w:rPr>
            <w:color w:val="000000" w:themeColor="text1"/>
            <w:lang w:val="en-US"/>
          </w:rPr>
          <w:delText>that</w:delText>
        </w:r>
        <w:r w:rsidR="00484EAC" w:rsidRPr="00183C39" w:rsidDel="00D40C80">
          <w:rPr>
            <w:color w:val="000000" w:themeColor="text1"/>
            <w:lang w:val="en-US"/>
          </w:rPr>
          <w:delText xml:space="preserve"> </w:delText>
        </w:r>
        <w:r w:rsidR="00703EF8" w:rsidRPr="00183C39" w:rsidDel="00D40C80">
          <w:rPr>
            <w:color w:val="000000" w:themeColor="text1"/>
            <w:lang w:val="en-US"/>
          </w:rPr>
          <w:delText xml:space="preserve">MeCP2 </w:delText>
        </w:r>
        <w:r w:rsidR="00173663" w:rsidRPr="00183C39" w:rsidDel="00D40C80">
          <w:rPr>
            <w:color w:val="000000" w:themeColor="text1"/>
            <w:lang w:val="en-US"/>
          </w:rPr>
          <w:delText>truncation</w:delText>
        </w:r>
        <w:r w:rsidR="00FD269E" w:rsidRPr="00183C39" w:rsidDel="00D40C80">
          <w:rPr>
            <w:color w:val="000000" w:themeColor="text1"/>
            <w:lang w:val="en-US"/>
          </w:rPr>
          <w:delText xml:space="preserve"> </w:delText>
        </w:r>
        <w:r w:rsidR="009A4382" w:rsidRPr="00183C39" w:rsidDel="00D40C80">
          <w:rPr>
            <w:lang w:val="en-US"/>
          </w:rPr>
          <w:delText xml:space="preserve">did not affect the process of differentiation to </w:delText>
        </w:r>
        <w:r w:rsidR="00536A2A" w:rsidRPr="00183C39" w:rsidDel="00D40C80">
          <w:rPr>
            <w:color w:val="000000" w:themeColor="text1"/>
            <w:lang w:val="en-US"/>
          </w:rPr>
          <w:delText xml:space="preserve">macrophages </w:delText>
        </w:r>
        <w:r w:rsidR="009A4382" w:rsidRPr="00183C39" w:rsidDel="00D40C80">
          <w:rPr>
            <w:color w:val="000000" w:themeColor="text1"/>
            <w:lang w:val="en-US"/>
          </w:rPr>
          <w:delText>under standard conditions</w:delText>
        </w:r>
        <w:r w:rsidR="00536A2A" w:rsidRPr="00183C39" w:rsidDel="00D40C80">
          <w:rPr>
            <w:color w:val="000000" w:themeColor="text1"/>
            <w:lang w:val="en-US"/>
          </w:rPr>
          <w:delText>.</w:delText>
        </w:r>
      </w:del>
    </w:p>
    <w:p w14:paraId="368CC78B" w14:textId="77777777" w:rsidR="00D40C80" w:rsidRPr="00183C39" w:rsidRDefault="00D40C80" w:rsidP="00CB2D85">
      <w:pPr>
        <w:tabs>
          <w:tab w:val="left" w:pos="567"/>
        </w:tabs>
        <w:spacing w:before="120" w:line="360" w:lineRule="auto"/>
        <w:ind w:right="-142"/>
        <w:jc w:val="both"/>
        <w:rPr>
          <w:ins w:id="9" w:author="Microsoft Office User" w:date="2020-08-11T19:58:00Z"/>
          <w:i/>
          <w:color w:val="000000" w:themeColor="text1"/>
          <w:lang w:val="en-US"/>
        </w:rPr>
      </w:pPr>
    </w:p>
    <w:p w14:paraId="0C69BCD6" w14:textId="48AFE768" w:rsidR="00CB3421" w:rsidRPr="00183C39" w:rsidRDefault="00985C16" w:rsidP="00D40C80">
      <w:pPr>
        <w:tabs>
          <w:tab w:val="left" w:pos="567"/>
        </w:tabs>
        <w:spacing w:before="120" w:line="360" w:lineRule="auto"/>
        <w:ind w:right="-142"/>
        <w:jc w:val="both"/>
        <w:rPr>
          <w:b/>
          <w:bCs/>
          <w:color w:val="000000" w:themeColor="text1"/>
          <w:lang w:val="en-US"/>
        </w:rPr>
        <w:pPrChange w:id="10" w:author="Microsoft Office User" w:date="2020-08-11T19:58:00Z">
          <w:pPr>
            <w:spacing w:before="120" w:after="120" w:line="360" w:lineRule="auto"/>
            <w:ind w:right="-142"/>
            <w:jc w:val="both"/>
          </w:pPr>
        </w:pPrChange>
      </w:pPr>
      <w:r w:rsidRPr="00183C39">
        <w:rPr>
          <w:b/>
          <w:bCs/>
          <w:color w:val="000000" w:themeColor="text1"/>
          <w:lang w:val="en-US"/>
        </w:rPr>
        <w:t xml:space="preserve">MeCP2 </w:t>
      </w:r>
      <w:r w:rsidR="000425AD" w:rsidRPr="00183C39">
        <w:rPr>
          <w:b/>
          <w:bCs/>
          <w:color w:val="000000" w:themeColor="text1"/>
          <w:lang w:val="en-US"/>
        </w:rPr>
        <w:t>truncation</w:t>
      </w:r>
      <w:r w:rsidRPr="00183C39">
        <w:rPr>
          <w:b/>
          <w:bCs/>
          <w:color w:val="000000" w:themeColor="text1"/>
          <w:lang w:val="en-US"/>
        </w:rPr>
        <w:t xml:space="preserve"> in </w:t>
      </w:r>
      <w:r w:rsidR="008E0C40" w:rsidRPr="00183C39">
        <w:rPr>
          <w:b/>
          <w:bCs/>
          <w:color w:val="000000" w:themeColor="text1"/>
          <w:lang w:val="en-US"/>
        </w:rPr>
        <w:t xml:space="preserve">BMDM </w:t>
      </w:r>
      <w:r w:rsidRPr="00183C39">
        <w:rPr>
          <w:b/>
          <w:bCs/>
          <w:color w:val="000000" w:themeColor="text1"/>
          <w:lang w:val="en-US"/>
        </w:rPr>
        <w:t>induces</w:t>
      </w:r>
      <w:r w:rsidR="008E0C40" w:rsidRPr="00183C39">
        <w:rPr>
          <w:b/>
          <w:bCs/>
          <w:color w:val="000000" w:themeColor="text1"/>
          <w:lang w:val="en-US"/>
        </w:rPr>
        <w:t xml:space="preserve"> </w:t>
      </w:r>
      <w:r w:rsidR="00CB3421" w:rsidRPr="00183C39">
        <w:rPr>
          <w:b/>
          <w:bCs/>
          <w:color w:val="000000" w:themeColor="text1"/>
          <w:lang w:val="en-US"/>
        </w:rPr>
        <w:t>differential response to polarizing stimuli</w:t>
      </w:r>
      <w:r w:rsidR="0016274C" w:rsidRPr="00183C39">
        <w:rPr>
          <w:b/>
          <w:bCs/>
          <w:color w:val="000000" w:themeColor="text1"/>
          <w:lang w:val="en-US"/>
        </w:rPr>
        <w:t xml:space="preserve">. </w:t>
      </w:r>
    </w:p>
    <w:p w14:paraId="09A150FE" w14:textId="77777777" w:rsidR="00D40C80" w:rsidRDefault="00F723E5" w:rsidP="00CB2D85">
      <w:pPr>
        <w:tabs>
          <w:tab w:val="left" w:pos="567"/>
        </w:tabs>
        <w:spacing w:before="120" w:line="360" w:lineRule="auto"/>
        <w:ind w:right="-142" w:firstLine="284"/>
        <w:jc w:val="both"/>
        <w:rPr>
          <w:ins w:id="11" w:author="Microsoft Office User" w:date="2020-08-11T19:58:00Z"/>
          <w:color w:val="000000" w:themeColor="text1"/>
          <w:lang w:val="en-US"/>
        </w:rPr>
      </w:pPr>
      <w:r w:rsidRPr="00183C39">
        <w:rPr>
          <w:color w:val="000000"/>
          <w:lang w:val="en-US"/>
        </w:rPr>
        <w:tab/>
      </w:r>
      <w:ins w:id="12" w:author="Microsoft Office User" w:date="2020-08-11T19:58:00Z">
        <w:r w:rsidR="00D40C80" w:rsidRPr="00183C39">
          <w:rPr>
            <w:color w:val="000000" w:themeColor="text1"/>
            <w:lang w:val="en-US"/>
          </w:rPr>
          <w:t xml:space="preserve">In order to assess the ability of </w:t>
        </w:r>
        <w:r w:rsidR="00D40C80" w:rsidRPr="00183C39">
          <w:rPr>
            <w:lang w:val="en-US"/>
          </w:rPr>
          <w:t>MeCP2</w:t>
        </w:r>
        <w:r w:rsidR="00D40C80" w:rsidRPr="00183C39">
          <w:rPr>
            <w:vertAlign w:val="superscript"/>
            <w:lang w:val="en-US"/>
          </w:rPr>
          <w:t xml:space="preserve">308/y </w:t>
        </w:r>
        <w:r w:rsidR="00D40C80" w:rsidRPr="00183C39">
          <w:rPr>
            <w:color w:val="000000" w:themeColor="text1"/>
            <w:lang w:val="en-US"/>
          </w:rPr>
          <w:t>(MUT) and wild-type WT bone marrow precursors to differentiate into macrophages, precursor cells were cultured for 6 days in the presence of M-CSF and the percentages of CD11b</w:t>
        </w:r>
        <w:r w:rsidR="00D40C80" w:rsidRPr="00183C39">
          <w:rPr>
            <w:color w:val="000000" w:themeColor="text1"/>
            <w:vertAlign w:val="superscript"/>
            <w:lang w:val="en-US"/>
          </w:rPr>
          <w:t>+</w:t>
        </w:r>
        <w:r w:rsidR="00D40C80" w:rsidRPr="00183C39">
          <w:rPr>
            <w:color w:val="000000" w:themeColor="text1"/>
            <w:lang w:val="en-US"/>
          </w:rPr>
          <w:t>CD45</w:t>
        </w:r>
        <w:r w:rsidR="00D40C80" w:rsidRPr="00183C39">
          <w:rPr>
            <w:color w:val="000000" w:themeColor="text1"/>
            <w:vertAlign w:val="superscript"/>
            <w:lang w:val="en-US"/>
          </w:rPr>
          <w:t>+</w:t>
        </w:r>
        <w:r w:rsidR="00D40C80" w:rsidRPr="00183C39">
          <w:rPr>
            <w:color w:val="000000" w:themeColor="text1"/>
            <w:lang w:val="en-US"/>
          </w:rPr>
          <w:t xml:space="preserve"> cells were analyzed by flow cytometry. We found that 96-98% of the cells in cultures from both genotypes were CD11b</w:t>
        </w:r>
        <w:r w:rsidR="00D40C80" w:rsidRPr="00183C39">
          <w:rPr>
            <w:color w:val="000000" w:themeColor="text1"/>
            <w:vertAlign w:val="superscript"/>
            <w:lang w:val="en-US"/>
          </w:rPr>
          <w:t>+</w:t>
        </w:r>
        <w:r w:rsidR="00D40C80" w:rsidRPr="00183C39">
          <w:rPr>
            <w:color w:val="000000" w:themeColor="text1"/>
            <w:lang w:val="en-US"/>
          </w:rPr>
          <w:t>CD45</w:t>
        </w:r>
        <w:r w:rsidR="00D40C80" w:rsidRPr="00183C39">
          <w:rPr>
            <w:color w:val="000000" w:themeColor="text1"/>
            <w:vertAlign w:val="superscript"/>
            <w:lang w:val="en-US"/>
          </w:rPr>
          <w:t>+</w:t>
        </w:r>
        <w:r w:rsidR="00D40C80" w:rsidRPr="00183C39">
          <w:rPr>
            <w:color w:val="000000" w:themeColor="text1"/>
            <w:lang w:val="en-US"/>
          </w:rPr>
          <w:t>, indicating a high level of purity (</w:t>
        </w:r>
        <w:r w:rsidR="00D40C80">
          <w:rPr>
            <w:color w:val="000000" w:themeColor="text1"/>
            <w:lang w:val="en-US"/>
          </w:rPr>
          <w:t>data not shown</w:t>
        </w:r>
        <w:r w:rsidR="00D40C80" w:rsidRPr="00183C39">
          <w:rPr>
            <w:color w:val="000000" w:themeColor="text1"/>
            <w:lang w:val="en-US"/>
          </w:rPr>
          <w:t xml:space="preserve">). Therefore, we conclude that MeCP2 truncation </w:t>
        </w:r>
        <w:r w:rsidR="00D40C80" w:rsidRPr="00183C39">
          <w:rPr>
            <w:lang w:val="en-US"/>
          </w:rPr>
          <w:t xml:space="preserve">did not affect the process of differentiation to </w:t>
        </w:r>
        <w:r w:rsidR="00D40C80" w:rsidRPr="00183C39">
          <w:rPr>
            <w:color w:val="000000" w:themeColor="text1"/>
            <w:lang w:val="en-US"/>
          </w:rPr>
          <w:t>macrophages under standard conditions.</w:t>
        </w:r>
      </w:ins>
    </w:p>
    <w:p w14:paraId="4F7E1A6F" w14:textId="39A5FC24" w:rsidR="00F723E5" w:rsidRPr="00183C39" w:rsidRDefault="00D40C80" w:rsidP="00CB2D85">
      <w:pPr>
        <w:tabs>
          <w:tab w:val="left" w:pos="567"/>
        </w:tabs>
        <w:spacing w:before="120" w:line="360" w:lineRule="auto"/>
        <w:ind w:right="-142" w:firstLine="284"/>
        <w:jc w:val="both"/>
        <w:rPr>
          <w:color w:val="000000"/>
          <w:lang w:val="en-US"/>
        </w:rPr>
      </w:pPr>
      <w:ins w:id="13" w:author="Microsoft Office User" w:date="2020-08-12T13:13:00Z">
        <w:r>
          <w:rPr>
            <w:color w:val="000000"/>
            <w:lang w:val="en-US"/>
          </w:rPr>
          <w:tab/>
        </w:r>
      </w:ins>
      <w:r w:rsidR="00FA43CA" w:rsidRPr="00183C39">
        <w:rPr>
          <w:color w:val="000000"/>
          <w:lang w:val="en-US"/>
        </w:rPr>
        <w:t xml:space="preserve">Next, we </w:t>
      </w:r>
      <w:r w:rsidR="009F2B2C" w:rsidRPr="00183C39">
        <w:rPr>
          <w:color w:val="000000"/>
          <w:lang w:val="en-US"/>
        </w:rPr>
        <w:t xml:space="preserve">sought </w:t>
      </w:r>
      <w:r w:rsidR="00D531D0" w:rsidRPr="00183C39">
        <w:rPr>
          <w:color w:val="000000"/>
          <w:lang w:val="en-US"/>
        </w:rPr>
        <w:t>t</w:t>
      </w:r>
      <w:r w:rsidR="00F723E5" w:rsidRPr="00183C39">
        <w:rPr>
          <w:color w:val="000000"/>
          <w:lang w:val="en-US"/>
        </w:rPr>
        <w:t xml:space="preserve">o </w:t>
      </w:r>
      <w:r w:rsidR="009F2B2C" w:rsidRPr="00183C39">
        <w:rPr>
          <w:color w:val="000000"/>
          <w:lang w:val="en-US"/>
        </w:rPr>
        <w:t xml:space="preserve">compare the immune response </w:t>
      </w:r>
      <w:r w:rsidR="00703EF8" w:rsidRPr="00183C39">
        <w:rPr>
          <w:color w:val="000000"/>
          <w:lang w:val="en-US"/>
        </w:rPr>
        <w:t xml:space="preserve">in </w:t>
      </w:r>
      <w:r w:rsidR="009F2B2C" w:rsidRPr="00183C39">
        <w:rPr>
          <w:color w:val="000000"/>
          <w:lang w:val="en-US"/>
        </w:rPr>
        <w:t xml:space="preserve">WT and </w:t>
      </w:r>
      <w:r w:rsidR="00F723E5" w:rsidRPr="00183C39">
        <w:rPr>
          <w:color w:val="000000"/>
          <w:lang w:val="en-US"/>
        </w:rPr>
        <w:t>MUT</w:t>
      </w:r>
      <w:r w:rsidR="00D00DBA" w:rsidRPr="00183C39">
        <w:rPr>
          <w:color w:val="000000"/>
          <w:lang w:val="en-US"/>
        </w:rPr>
        <w:t xml:space="preserve">-BMDM </w:t>
      </w:r>
      <w:r w:rsidR="00703EF8" w:rsidRPr="00183C39">
        <w:rPr>
          <w:color w:val="000000"/>
          <w:lang w:val="en-US"/>
        </w:rPr>
        <w:t>under</w:t>
      </w:r>
      <w:r w:rsidR="009F2B2C" w:rsidRPr="00183C39">
        <w:rPr>
          <w:color w:val="000000"/>
          <w:lang w:val="en-US"/>
        </w:rPr>
        <w:t xml:space="preserve"> polarizing </w:t>
      </w:r>
      <w:r w:rsidR="00703EF8" w:rsidRPr="00183C39">
        <w:rPr>
          <w:color w:val="000000"/>
          <w:lang w:val="en-US"/>
        </w:rPr>
        <w:t>conditions</w:t>
      </w:r>
      <w:r w:rsidR="009F2B2C" w:rsidRPr="00183C39">
        <w:rPr>
          <w:color w:val="000000"/>
          <w:lang w:val="en-US"/>
        </w:rPr>
        <w:t xml:space="preserve">. </w:t>
      </w:r>
      <w:r w:rsidR="007D3617" w:rsidRPr="00183C39">
        <w:rPr>
          <w:color w:val="000000"/>
          <w:lang w:val="en-US"/>
        </w:rPr>
        <w:t xml:space="preserve">For this purpose, </w:t>
      </w:r>
      <w:r w:rsidR="00F723E5" w:rsidRPr="00183C39">
        <w:rPr>
          <w:color w:val="000000"/>
          <w:lang w:val="en-US"/>
        </w:rPr>
        <w:t xml:space="preserve">we stimulated </w:t>
      </w:r>
      <w:r w:rsidR="007D3617" w:rsidRPr="00183C39">
        <w:rPr>
          <w:color w:val="000000"/>
          <w:lang w:val="en-US"/>
        </w:rPr>
        <w:t>BMDM</w:t>
      </w:r>
      <w:r w:rsidR="00F723E5" w:rsidRPr="00183C39">
        <w:rPr>
          <w:color w:val="000000"/>
          <w:lang w:val="en-US"/>
        </w:rPr>
        <w:t xml:space="preserve"> with</w:t>
      </w:r>
      <w:r w:rsidR="009F2B2C" w:rsidRPr="00183C39">
        <w:rPr>
          <w:color w:val="000000"/>
          <w:lang w:val="en-US"/>
        </w:rPr>
        <w:t xml:space="preserve"> either</w:t>
      </w:r>
      <w:r w:rsidR="00F723E5" w:rsidRPr="00183C39">
        <w:rPr>
          <w:color w:val="000000"/>
          <w:lang w:val="en-US"/>
        </w:rPr>
        <w:t xml:space="preserve"> LPS+IFN</w:t>
      </w:r>
      <w:r w:rsidR="009F2B2C" w:rsidRPr="00183C39">
        <w:rPr>
          <w:color w:val="000000" w:themeColor="text1"/>
          <w:lang w:val="es-ES"/>
        </w:rPr>
        <w:sym w:font="Symbol" w:char="F067"/>
      </w:r>
      <w:r w:rsidR="00F723E5" w:rsidRPr="00183C39">
        <w:rPr>
          <w:color w:val="000000"/>
          <w:lang w:val="en-US"/>
        </w:rPr>
        <w:t xml:space="preserve"> </w:t>
      </w:r>
      <w:r w:rsidR="007D3617" w:rsidRPr="00183C39">
        <w:rPr>
          <w:color w:val="000000"/>
          <w:lang w:val="en-US"/>
        </w:rPr>
        <w:t>(classical activation</w:t>
      </w:r>
      <w:r w:rsidR="00E150EF" w:rsidRPr="00183C39">
        <w:rPr>
          <w:color w:val="000000"/>
          <w:lang w:val="en-US"/>
        </w:rPr>
        <w:t>, M1 profile</w:t>
      </w:r>
      <w:r w:rsidR="007D3617" w:rsidRPr="00183C39">
        <w:rPr>
          <w:color w:val="000000"/>
          <w:lang w:val="en-US"/>
        </w:rPr>
        <w:t xml:space="preserve">) </w:t>
      </w:r>
      <w:r w:rsidR="009F2B2C" w:rsidRPr="00183C39">
        <w:rPr>
          <w:color w:val="000000"/>
          <w:lang w:val="en-US"/>
        </w:rPr>
        <w:t>or</w:t>
      </w:r>
      <w:r w:rsidR="00F723E5" w:rsidRPr="00183C39">
        <w:rPr>
          <w:color w:val="000000"/>
          <w:lang w:val="en-US"/>
        </w:rPr>
        <w:t xml:space="preserve"> IL-4 </w:t>
      </w:r>
      <w:r w:rsidR="007D3617" w:rsidRPr="00183C39">
        <w:rPr>
          <w:color w:val="000000"/>
          <w:lang w:val="en-US"/>
        </w:rPr>
        <w:t>(al</w:t>
      </w:r>
      <w:r w:rsidR="00F723E5" w:rsidRPr="00183C39">
        <w:rPr>
          <w:color w:val="000000"/>
          <w:lang w:val="en-US"/>
        </w:rPr>
        <w:t>ternative</w:t>
      </w:r>
      <w:r w:rsidR="007D3617" w:rsidRPr="00183C39">
        <w:rPr>
          <w:color w:val="000000"/>
          <w:lang w:val="en-US"/>
        </w:rPr>
        <w:t xml:space="preserve"> activation</w:t>
      </w:r>
      <w:r w:rsidR="00E150EF" w:rsidRPr="00183C39">
        <w:rPr>
          <w:color w:val="000000"/>
          <w:lang w:val="en-US"/>
        </w:rPr>
        <w:t>, M2 profile</w:t>
      </w:r>
      <w:r w:rsidR="007D3617" w:rsidRPr="00183C39">
        <w:rPr>
          <w:color w:val="000000"/>
          <w:lang w:val="en-US"/>
        </w:rPr>
        <w:t xml:space="preserve">) </w:t>
      </w:r>
      <w:r w:rsidR="00F723E5" w:rsidRPr="00183C39">
        <w:rPr>
          <w:color w:val="000000"/>
          <w:lang w:val="en-US"/>
        </w:rPr>
        <w:t xml:space="preserve">and </w:t>
      </w:r>
      <w:r w:rsidR="009F2B2C" w:rsidRPr="00183C39">
        <w:rPr>
          <w:color w:val="000000"/>
          <w:lang w:val="en-US"/>
        </w:rPr>
        <w:t xml:space="preserve">4 h </w:t>
      </w:r>
      <w:r w:rsidR="00D26EE1" w:rsidRPr="00183C39">
        <w:rPr>
          <w:color w:val="000000"/>
          <w:lang w:val="en-US"/>
        </w:rPr>
        <w:t xml:space="preserve">later, </w:t>
      </w:r>
      <w:r w:rsidR="007D3617" w:rsidRPr="00183C39">
        <w:rPr>
          <w:color w:val="000000"/>
          <w:lang w:val="en-US"/>
        </w:rPr>
        <w:t xml:space="preserve">we </w:t>
      </w:r>
      <w:r w:rsidR="009F2B2C" w:rsidRPr="00183C39">
        <w:rPr>
          <w:color w:val="000000"/>
          <w:lang w:val="en-US"/>
        </w:rPr>
        <w:t>assessed</w:t>
      </w:r>
      <w:r w:rsidR="00F723E5" w:rsidRPr="00183C39">
        <w:rPr>
          <w:color w:val="000000"/>
          <w:lang w:val="en-US"/>
        </w:rPr>
        <w:t xml:space="preserve"> the </w:t>
      </w:r>
      <w:r w:rsidR="00286400" w:rsidRPr="00183C39">
        <w:rPr>
          <w:color w:val="000000"/>
          <w:lang w:val="en-US"/>
        </w:rPr>
        <w:t xml:space="preserve">expression </w:t>
      </w:r>
      <w:r w:rsidR="00F723E5" w:rsidRPr="00183C39">
        <w:rPr>
          <w:color w:val="000000"/>
          <w:lang w:val="en-US"/>
        </w:rPr>
        <w:t>level</w:t>
      </w:r>
      <w:r w:rsidR="00286400" w:rsidRPr="00183C39">
        <w:rPr>
          <w:color w:val="000000"/>
          <w:lang w:val="en-US"/>
        </w:rPr>
        <w:t>s</w:t>
      </w:r>
      <w:r w:rsidR="00F723E5" w:rsidRPr="00183C39">
        <w:rPr>
          <w:color w:val="000000"/>
          <w:lang w:val="en-US"/>
        </w:rPr>
        <w:t xml:space="preserve"> of prototypical genes of each profile</w:t>
      </w:r>
      <w:r w:rsidR="00FE494C" w:rsidRPr="00183C39">
        <w:rPr>
          <w:color w:val="000000"/>
          <w:lang w:val="en-US"/>
        </w:rPr>
        <w:t xml:space="preserve"> using real time RT-PCR</w:t>
      </w:r>
      <w:r w:rsidR="00F723E5" w:rsidRPr="00183C39">
        <w:rPr>
          <w:color w:val="000000"/>
          <w:lang w:val="en-US"/>
        </w:rPr>
        <w:t xml:space="preserve">. </w:t>
      </w:r>
    </w:p>
    <w:p w14:paraId="33C8F31C" w14:textId="3C3F424E" w:rsidR="00173663" w:rsidRPr="00183C39" w:rsidRDefault="00F723E5" w:rsidP="00173663">
      <w:pPr>
        <w:tabs>
          <w:tab w:val="left" w:pos="567"/>
        </w:tabs>
        <w:spacing w:before="120" w:line="360" w:lineRule="auto"/>
        <w:ind w:right="-142" w:firstLine="284"/>
        <w:jc w:val="both"/>
        <w:rPr>
          <w:color w:val="000000" w:themeColor="text1"/>
          <w:lang w:val="en-US"/>
        </w:rPr>
      </w:pPr>
      <w:r w:rsidRPr="00183C39">
        <w:rPr>
          <w:color w:val="000000"/>
          <w:lang w:val="en-US"/>
        </w:rPr>
        <w:tab/>
        <w:t xml:space="preserve">We found that </w:t>
      </w:r>
      <w:r w:rsidR="00286400" w:rsidRPr="00183C39">
        <w:rPr>
          <w:color w:val="000000"/>
          <w:lang w:val="en-US"/>
        </w:rPr>
        <w:t>for both genotypes, the relative level of expression for all the</w:t>
      </w:r>
      <w:r w:rsidR="00703EF8" w:rsidRPr="00183C39">
        <w:rPr>
          <w:color w:val="000000"/>
          <w:lang w:val="en-US"/>
        </w:rPr>
        <w:t xml:space="preserve"> M1</w:t>
      </w:r>
      <w:r w:rsidR="00286400" w:rsidRPr="00183C39">
        <w:rPr>
          <w:color w:val="000000"/>
          <w:lang w:val="en-US"/>
        </w:rPr>
        <w:t xml:space="preserve"> genes analyzed (</w:t>
      </w:r>
      <w:r w:rsidR="00400AD1" w:rsidRPr="00183C39">
        <w:rPr>
          <w:color w:val="000000" w:themeColor="text1"/>
          <w:lang w:val="en-US"/>
        </w:rPr>
        <w:t>TNF</w:t>
      </w:r>
      <w:r w:rsidR="00400AD1" w:rsidRPr="00183C39">
        <w:rPr>
          <w:color w:val="000000" w:themeColor="text1"/>
          <w:lang w:val="es-ES"/>
        </w:rPr>
        <w:sym w:font="Symbol" w:char="F061"/>
      </w:r>
      <w:r w:rsidR="00400AD1" w:rsidRPr="00183C39">
        <w:rPr>
          <w:color w:val="000000" w:themeColor="text1"/>
          <w:lang w:val="en-US"/>
        </w:rPr>
        <w:t>, IL-1</w:t>
      </w:r>
      <w:r w:rsidR="00400AD1" w:rsidRPr="00183C39">
        <w:rPr>
          <w:color w:val="000000" w:themeColor="text1"/>
          <w:lang w:val="es-ES"/>
        </w:rPr>
        <w:sym w:font="Symbol" w:char="F062"/>
      </w:r>
      <w:r w:rsidR="00400AD1" w:rsidRPr="00183C39">
        <w:rPr>
          <w:color w:val="000000" w:themeColor="text1"/>
          <w:lang w:val="en-US"/>
        </w:rPr>
        <w:t xml:space="preserve">, </w:t>
      </w:r>
      <w:r w:rsidR="00286400" w:rsidRPr="00183C39">
        <w:rPr>
          <w:color w:val="000000"/>
          <w:lang w:val="en-US"/>
        </w:rPr>
        <w:t xml:space="preserve">IL-6 </w:t>
      </w:r>
      <w:r w:rsidR="00286400" w:rsidRPr="00183C39">
        <w:rPr>
          <w:color w:val="000000" w:themeColor="text1"/>
          <w:lang w:val="en-US"/>
        </w:rPr>
        <w:t>and iNOS</w:t>
      </w:r>
      <w:r w:rsidR="00286400" w:rsidRPr="00183C39">
        <w:rPr>
          <w:color w:val="000000"/>
          <w:lang w:val="en-US"/>
        </w:rPr>
        <w:t xml:space="preserve">) was significantly increased </w:t>
      </w:r>
      <w:r w:rsidR="00D26EE1" w:rsidRPr="00183C39">
        <w:rPr>
          <w:color w:val="000000"/>
          <w:lang w:val="en-US"/>
        </w:rPr>
        <w:t xml:space="preserve">in </w:t>
      </w:r>
      <w:r w:rsidR="00D26EE1" w:rsidRPr="00183C39">
        <w:rPr>
          <w:color w:val="000000" w:themeColor="text1"/>
          <w:lang w:val="en-US"/>
        </w:rPr>
        <w:t>LPS+IFN</w:t>
      </w:r>
      <w:r w:rsidR="00D26EE1" w:rsidRPr="00183C39">
        <w:rPr>
          <w:color w:val="000000" w:themeColor="text1"/>
          <w:lang w:val="es-ES"/>
        </w:rPr>
        <w:sym w:font="Symbol" w:char="F067"/>
      </w:r>
      <w:r w:rsidR="00703EF8" w:rsidRPr="00183C39">
        <w:rPr>
          <w:color w:val="000000" w:themeColor="text1"/>
          <w:lang w:val="en-US"/>
        </w:rPr>
        <w:t xml:space="preserve">-activated </w:t>
      </w:r>
      <w:r w:rsidR="00286400" w:rsidRPr="00183C39">
        <w:rPr>
          <w:color w:val="000000"/>
          <w:lang w:val="en-US"/>
        </w:rPr>
        <w:t xml:space="preserve">BMDM </w:t>
      </w:r>
      <w:r w:rsidR="00D26EE1" w:rsidRPr="00183C39">
        <w:rPr>
          <w:color w:val="000000"/>
          <w:lang w:val="en-US"/>
        </w:rPr>
        <w:t>in comparison to basal levels (Fig.</w:t>
      </w:r>
      <w:r w:rsidR="00027ED5" w:rsidRPr="00183C39">
        <w:rPr>
          <w:color w:val="000000"/>
          <w:lang w:val="en-US"/>
        </w:rPr>
        <w:t xml:space="preserve"> </w:t>
      </w:r>
      <w:ins w:id="14" w:author="Microsoft Office User" w:date="2020-08-12T13:14:00Z">
        <w:r w:rsidR="00D40C80">
          <w:rPr>
            <w:color w:val="000000"/>
            <w:lang w:val="en-US"/>
          </w:rPr>
          <w:t>1</w:t>
        </w:r>
      </w:ins>
      <w:del w:id="15" w:author="Microsoft Office User" w:date="2020-08-12T13:14:00Z">
        <w:r w:rsidR="00027ED5" w:rsidRPr="00183C39" w:rsidDel="00D40C80">
          <w:rPr>
            <w:color w:val="000000"/>
            <w:lang w:val="en-US"/>
          </w:rPr>
          <w:delText>2</w:delText>
        </w:r>
      </w:del>
      <w:r w:rsidR="00027ED5" w:rsidRPr="00183C39">
        <w:rPr>
          <w:color w:val="000000"/>
          <w:lang w:val="en-US"/>
        </w:rPr>
        <w:t>a-d)</w:t>
      </w:r>
      <w:r w:rsidR="00286400" w:rsidRPr="00183C39">
        <w:rPr>
          <w:color w:val="000000"/>
          <w:lang w:val="en-US"/>
        </w:rPr>
        <w:t>.</w:t>
      </w:r>
      <w:r w:rsidR="001B34A2" w:rsidRPr="00183C39">
        <w:rPr>
          <w:color w:val="000000" w:themeColor="text1"/>
          <w:lang w:val="it-IT"/>
        </w:rPr>
        <w:t xml:space="preserve"> </w:t>
      </w:r>
      <w:r w:rsidR="00027ED5" w:rsidRPr="00183C39">
        <w:rPr>
          <w:color w:val="000000" w:themeColor="text1"/>
          <w:lang w:val="it-IT"/>
        </w:rPr>
        <w:t>However</w:t>
      </w:r>
      <w:r w:rsidR="00317D4A" w:rsidRPr="00183C39">
        <w:rPr>
          <w:color w:val="000000" w:themeColor="text1"/>
          <w:lang w:val="it-IT"/>
        </w:rPr>
        <w:t xml:space="preserve">, </w:t>
      </w:r>
      <w:r w:rsidR="00317D4A" w:rsidRPr="00183C39">
        <w:rPr>
          <w:color w:val="000000" w:themeColor="text1"/>
          <w:lang w:val="en-US"/>
        </w:rPr>
        <w:t>MUT</w:t>
      </w:r>
      <w:r w:rsidR="00C21F1F" w:rsidRPr="00183C39">
        <w:rPr>
          <w:color w:val="000000" w:themeColor="text1"/>
          <w:lang w:val="en-US"/>
        </w:rPr>
        <w:t>-</w:t>
      </w:r>
      <w:r w:rsidR="00317D4A" w:rsidRPr="00183C39">
        <w:rPr>
          <w:color w:val="000000" w:themeColor="text1"/>
          <w:lang w:val="en-US"/>
        </w:rPr>
        <w:t xml:space="preserve">BMDM </w:t>
      </w:r>
      <w:r w:rsidR="00703EF8" w:rsidRPr="00183C39">
        <w:rPr>
          <w:color w:val="000000" w:themeColor="text1"/>
          <w:lang w:val="en-US"/>
        </w:rPr>
        <w:t xml:space="preserve">under this stimuli </w:t>
      </w:r>
      <w:r w:rsidR="001B34A2" w:rsidRPr="00183C39">
        <w:rPr>
          <w:color w:val="000000" w:themeColor="text1"/>
          <w:lang w:val="en-US"/>
        </w:rPr>
        <w:t>showed higher level of expression of TNF</w:t>
      </w:r>
      <w:r w:rsidR="001B34A2" w:rsidRPr="00183C39">
        <w:rPr>
          <w:color w:val="000000" w:themeColor="text1"/>
          <w:lang w:val="es-ES"/>
        </w:rPr>
        <w:sym w:font="Symbol" w:char="F061"/>
      </w:r>
      <w:r w:rsidR="001B34A2" w:rsidRPr="00183C39">
        <w:rPr>
          <w:color w:val="000000" w:themeColor="text1"/>
          <w:lang w:val="en-US"/>
        </w:rPr>
        <w:t xml:space="preserve"> compared to stimulated </w:t>
      </w:r>
      <w:r w:rsidR="00317D4A" w:rsidRPr="00183C39">
        <w:rPr>
          <w:color w:val="000000" w:themeColor="text1"/>
          <w:lang w:val="en-US"/>
        </w:rPr>
        <w:t>WT</w:t>
      </w:r>
      <w:r w:rsidR="00C21F1F" w:rsidRPr="00183C39">
        <w:rPr>
          <w:color w:val="000000" w:themeColor="text1"/>
          <w:lang w:val="en-US"/>
        </w:rPr>
        <w:t>-</w:t>
      </w:r>
      <w:r w:rsidR="001B34A2" w:rsidRPr="00183C39">
        <w:rPr>
          <w:color w:val="000000" w:themeColor="text1"/>
          <w:lang w:val="en-US"/>
        </w:rPr>
        <w:t>BMDM</w:t>
      </w:r>
      <w:r w:rsidR="00027ED5" w:rsidRPr="00183C39">
        <w:rPr>
          <w:color w:val="000000" w:themeColor="text1"/>
          <w:lang w:val="en-US"/>
        </w:rPr>
        <w:t xml:space="preserve"> (Fig. </w:t>
      </w:r>
      <w:ins w:id="16" w:author="Microsoft Office User" w:date="2020-08-12T13:20:00Z">
        <w:r w:rsidR="00D40C80">
          <w:rPr>
            <w:color w:val="000000" w:themeColor="text1"/>
            <w:lang w:val="en-US"/>
          </w:rPr>
          <w:t>1</w:t>
        </w:r>
      </w:ins>
      <w:del w:id="17" w:author="Microsoft Office User" w:date="2020-08-12T13:20:00Z">
        <w:r w:rsidR="00027ED5" w:rsidRPr="00183C39" w:rsidDel="00D40C80">
          <w:rPr>
            <w:color w:val="000000" w:themeColor="text1"/>
            <w:lang w:val="en-US"/>
          </w:rPr>
          <w:delText>2</w:delText>
        </w:r>
      </w:del>
      <w:r w:rsidR="00027ED5" w:rsidRPr="00183C39">
        <w:rPr>
          <w:color w:val="000000" w:themeColor="text1"/>
          <w:lang w:val="en-US"/>
        </w:rPr>
        <w:t>a)</w:t>
      </w:r>
      <w:r w:rsidR="001B34A2" w:rsidRPr="00183C39">
        <w:rPr>
          <w:color w:val="000000" w:themeColor="text1"/>
          <w:lang w:val="en-US"/>
        </w:rPr>
        <w:t>.</w:t>
      </w:r>
      <w:r w:rsidR="009E7FD9" w:rsidRPr="00183C39">
        <w:rPr>
          <w:color w:val="000000"/>
          <w:lang w:val="en-US"/>
        </w:rPr>
        <w:t xml:space="preserve"> </w:t>
      </w:r>
      <w:r w:rsidR="00703EF8" w:rsidRPr="00183C39">
        <w:rPr>
          <w:color w:val="000000"/>
          <w:lang w:val="en-US"/>
        </w:rPr>
        <w:t>On the other hand, w</w:t>
      </w:r>
      <w:r w:rsidR="00FF29E5" w:rsidRPr="00183C39">
        <w:rPr>
          <w:color w:val="000000"/>
          <w:lang w:val="en-US"/>
        </w:rPr>
        <w:t xml:space="preserve">hen </w:t>
      </w:r>
      <w:r w:rsidR="00837E30" w:rsidRPr="00183C39">
        <w:rPr>
          <w:color w:val="000000"/>
          <w:lang w:val="en-US"/>
        </w:rPr>
        <w:t>WT</w:t>
      </w:r>
      <w:r w:rsidR="00C21F1F" w:rsidRPr="00183C39">
        <w:rPr>
          <w:color w:val="000000"/>
          <w:lang w:val="en-US"/>
        </w:rPr>
        <w:t>-</w:t>
      </w:r>
      <w:r w:rsidR="00317D4A" w:rsidRPr="00183C39">
        <w:rPr>
          <w:color w:val="000000"/>
          <w:lang w:val="en-US"/>
        </w:rPr>
        <w:t xml:space="preserve">BMDM </w:t>
      </w:r>
      <w:r w:rsidR="00FF29E5" w:rsidRPr="00183C39">
        <w:rPr>
          <w:color w:val="000000"/>
          <w:lang w:val="en-US"/>
        </w:rPr>
        <w:t xml:space="preserve">were </w:t>
      </w:r>
      <w:r w:rsidR="00317D4A" w:rsidRPr="00183C39">
        <w:rPr>
          <w:color w:val="000000"/>
          <w:lang w:val="en-US"/>
        </w:rPr>
        <w:t xml:space="preserve">stimulated with IL-4, we found </w:t>
      </w:r>
      <w:r w:rsidR="00317D4A" w:rsidRPr="00183C39">
        <w:rPr>
          <w:color w:val="000000" w:themeColor="text1"/>
          <w:lang w:val="en-US"/>
        </w:rPr>
        <w:t>s</w:t>
      </w:r>
      <w:r w:rsidR="001B34A2" w:rsidRPr="00183C39">
        <w:rPr>
          <w:color w:val="000000" w:themeColor="text1"/>
          <w:lang w:val="en-US"/>
        </w:rPr>
        <w:t xml:space="preserve">ignificant </w:t>
      </w:r>
      <w:r w:rsidR="00837E30" w:rsidRPr="00183C39">
        <w:rPr>
          <w:color w:val="000000" w:themeColor="text1"/>
          <w:lang w:val="en-US"/>
        </w:rPr>
        <w:t>increase</w:t>
      </w:r>
      <w:r w:rsidR="001B34A2" w:rsidRPr="00183C39">
        <w:rPr>
          <w:color w:val="000000" w:themeColor="text1"/>
          <w:lang w:val="en-US"/>
        </w:rPr>
        <w:t xml:space="preserve"> in the expression of</w:t>
      </w:r>
      <w:r w:rsidR="00173663" w:rsidRPr="00183C39">
        <w:rPr>
          <w:color w:val="000000" w:themeColor="text1"/>
          <w:lang w:val="en-US"/>
        </w:rPr>
        <w:t xml:space="preserve"> all M2 genes analyzed</w:t>
      </w:r>
      <w:r w:rsidR="001B34A2" w:rsidRPr="00183C39">
        <w:rPr>
          <w:color w:val="000000" w:themeColor="text1"/>
          <w:lang w:val="en-US"/>
        </w:rPr>
        <w:t xml:space="preserve"> </w:t>
      </w:r>
      <w:r w:rsidR="00173663" w:rsidRPr="00183C39">
        <w:rPr>
          <w:color w:val="000000" w:themeColor="text1"/>
          <w:lang w:val="en-US"/>
        </w:rPr>
        <w:t>(</w:t>
      </w:r>
      <w:r w:rsidR="001B34A2" w:rsidRPr="00183C39">
        <w:rPr>
          <w:color w:val="000000" w:themeColor="text1"/>
          <w:lang w:val="en-US"/>
        </w:rPr>
        <w:t xml:space="preserve">FIZZ, </w:t>
      </w:r>
      <w:r w:rsidR="00837E30" w:rsidRPr="00183C39">
        <w:rPr>
          <w:color w:val="000000" w:themeColor="text1"/>
          <w:lang w:val="en-US"/>
        </w:rPr>
        <w:t xml:space="preserve">CD206, </w:t>
      </w:r>
      <w:r w:rsidR="001B34A2" w:rsidRPr="00183C39">
        <w:rPr>
          <w:color w:val="000000" w:themeColor="text1"/>
          <w:lang w:val="en-US"/>
        </w:rPr>
        <w:t>ARG-1 and IL-10</w:t>
      </w:r>
      <w:r w:rsidR="00173663" w:rsidRPr="00183C39">
        <w:rPr>
          <w:color w:val="000000" w:themeColor="text1"/>
          <w:lang w:val="en-US"/>
        </w:rPr>
        <w:t>)</w:t>
      </w:r>
      <w:r w:rsidR="001B34A2" w:rsidRPr="00183C39">
        <w:rPr>
          <w:color w:val="000000" w:themeColor="text1"/>
          <w:lang w:val="en-US"/>
        </w:rPr>
        <w:t xml:space="preserve"> </w:t>
      </w:r>
      <w:r w:rsidR="00837E30" w:rsidRPr="00183C39">
        <w:rPr>
          <w:color w:val="000000" w:themeColor="text1"/>
          <w:lang w:val="en-US"/>
        </w:rPr>
        <w:t>in relation to the</w:t>
      </w:r>
      <w:r w:rsidR="001B34A2" w:rsidRPr="00183C39">
        <w:rPr>
          <w:color w:val="000000" w:themeColor="text1"/>
          <w:lang w:val="en-US"/>
        </w:rPr>
        <w:t xml:space="preserve"> control group</w:t>
      </w:r>
      <w:r w:rsidR="001451DD" w:rsidRPr="00183C39">
        <w:rPr>
          <w:color w:val="000000" w:themeColor="text1"/>
          <w:lang w:val="en-US"/>
        </w:rPr>
        <w:t xml:space="preserve"> (Fig. </w:t>
      </w:r>
      <w:ins w:id="18" w:author="Microsoft Office User" w:date="2020-08-12T13:14:00Z">
        <w:r w:rsidR="00D40C80">
          <w:rPr>
            <w:color w:val="000000" w:themeColor="text1"/>
            <w:lang w:val="en-US"/>
          </w:rPr>
          <w:t>1</w:t>
        </w:r>
      </w:ins>
      <w:del w:id="19" w:author="Microsoft Office User" w:date="2020-08-12T13:14:00Z">
        <w:r w:rsidR="001451DD" w:rsidRPr="00183C39" w:rsidDel="00D40C80">
          <w:rPr>
            <w:color w:val="000000" w:themeColor="text1"/>
            <w:lang w:val="en-US"/>
          </w:rPr>
          <w:delText>2</w:delText>
        </w:r>
      </w:del>
      <w:r w:rsidR="001451DD" w:rsidRPr="00183C39">
        <w:rPr>
          <w:color w:val="000000" w:themeColor="text1"/>
          <w:lang w:val="en-US"/>
        </w:rPr>
        <w:t>e-h)</w:t>
      </w:r>
      <w:r w:rsidR="001B34A2" w:rsidRPr="00183C39">
        <w:rPr>
          <w:color w:val="000000" w:themeColor="text1"/>
          <w:lang w:val="it-IT"/>
        </w:rPr>
        <w:t>.</w:t>
      </w:r>
      <w:r w:rsidR="001B34A2" w:rsidRPr="00183C39">
        <w:rPr>
          <w:color w:val="000000" w:themeColor="text1"/>
          <w:lang w:val="en-US"/>
        </w:rPr>
        <w:t xml:space="preserve"> </w:t>
      </w:r>
      <w:r w:rsidR="00173663" w:rsidRPr="00183C39">
        <w:rPr>
          <w:color w:val="000000" w:themeColor="text1"/>
          <w:lang w:val="en-US"/>
        </w:rPr>
        <w:t xml:space="preserve">Conversely, IL-4-stimulated MUT-BMDM showed significantly lower expression of FIZZ1 compared to stimulated WT-BMDM (Fig. </w:t>
      </w:r>
      <w:ins w:id="20" w:author="Microsoft Office User" w:date="2020-08-12T13:14:00Z">
        <w:r w:rsidR="00D40C80">
          <w:rPr>
            <w:color w:val="000000" w:themeColor="text1"/>
            <w:lang w:val="en-US"/>
          </w:rPr>
          <w:t>1</w:t>
        </w:r>
      </w:ins>
      <w:del w:id="21" w:author="Microsoft Office User" w:date="2020-08-12T13:14:00Z">
        <w:r w:rsidR="00173663" w:rsidRPr="00183C39" w:rsidDel="00D40C80">
          <w:rPr>
            <w:color w:val="000000" w:themeColor="text1"/>
            <w:lang w:val="en-US"/>
          </w:rPr>
          <w:delText>2</w:delText>
        </w:r>
      </w:del>
      <w:r w:rsidR="00173663" w:rsidRPr="00183C39">
        <w:rPr>
          <w:color w:val="000000" w:themeColor="text1"/>
          <w:lang w:val="en-US"/>
        </w:rPr>
        <w:t>e). Moreover, MUT-BMDM expressed lower levels of IL-10 and the surface marker CD206 than WT-BMDM, regardless of the stimulus (Fig</w:t>
      </w:r>
      <w:r w:rsidR="00400AD1" w:rsidRPr="00183C39">
        <w:rPr>
          <w:color w:val="000000" w:themeColor="text1"/>
          <w:lang w:val="en-US"/>
        </w:rPr>
        <w:t>.</w:t>
      </w:r>
      <w:r w:rsidR="00173663" w:rsidRPr="00183C39">
        <w:rPr>
          <w:color w:val="000000" w:themeColor="text1"/>
          <w:lang w:val="en-US"/>
        </w:rPr>
        <w:t xml:space="preserve"> </w:t>
      </w:r>
      <w:ins w:id="22" w:author="Microsoft Office User" w:date="2020-08-12T13:14:00Z">
        <w:r w:rsidR="00D40C80">
          <w:rPr>
            <w:color w:val="000000" w:themeColor="text1"/>
            <w:lang w:val="en-US"/>
          </w:rPr>
          <w:t>1</w:t>
        </w:r>
      </w:ins>
      <w:del w:id="23" w:author="Microsoft Office User" w:date="2020-08-12T13:14:00Z">
        <w:r w:rsidR="00173663" w:rsidRPr="00183C39" w:rsidDel="00D40C80">
          <w:rPr>
            <w:color w:val="000000" w:themeColor="text1"/>
            <w:lang w:val="en-US"/>
          </w:rPr>
          <w:delText>2</w:delText>
        </w:r>
      </w:del>
      <w:r w:rsidR="00A17F84" w:rsidRPr="00183C39">
        <w:rPr>
          <w:color w:val="000000" w:themeColor="text1"/>
          <w:lang w:val="en-US"/>
        </w:rPr>
        <w:t>f</w:t>
      </w:r>
      <w:r w:rsidR="00173663" w:rsidRPr="00183C39">
        <w:rPr>
          <w:color w:val="000000" w:themeColor="text1"/>
          <w:lang w:val="en-US"/>
        </w:rPr>
        <w:t>,</w:t>
      </w:r>
      <w:r w:rsidR="00A17F84" w:rsidRPr="00183C39">
        <w:rPr>
          <w:color w:val="000000" w:themeColor="text1"/>
          <w:lang w:val="en-US"/>
        </w:rPr>
        <w:t xml:space="preserve"> </w:t>
      </w:r>
      <w:r w:rsidR="00173663" w:rsidRPr="00183C39">
        <w:rPr>
          <w:color w:val="000000" w:themeColor="text1"/>
          <w:lang w:val="en-US"/>
        </w:rPr>
        <w:t xml:space="preserve">h). </w:t>
      </w:r>
      <w:r w:rsidR="00173663" w:rsidRPr="00183C39">
        <w:rPr>
          <w:iCs/>
          <w:color w:val="000000" w:themeColor="text1"/>
          <w:lang w:val="en-US"/>
        </w:rPr>
        <w:t>These results suggest</w:t>
      </w:r>
      <w:r w:rsidR="00173663" w:rsidRPr="00183C39">
        <w:rPr>
          <w:bCs/>
          <w:iCs/>
          <w:color w:val="000000" w:themeColor="text1"/>
          <w:lang w:val="en-US"/>
        </w:rPr>
        <w:t xml:space="preserve"> that MeCP2 mutation alters the immune profile under polarizing conditions, resulting in an exacerbated pro-inflammatory setting and a deficient anti-inflammatory response. </w:t>
      </w:r>
    </w:p>
    <w:p w14:paraId="361811C9" w14:textId="5834B945" w:rsidR="0037684A" w:rsidRPr="00183C39" w:rsidRDefault="0037684A" w:rsidP="0037684A">
      <w:pPr>
        <w:tabs>
          <w:tab w:val="left" w:pos="567"/>
        </w:tabs>
        <w:spacing w:before="120" w:line="360" w:lineRule="auto"/>
        <w:ind w:right="-142"/>
        <w:jc w:val="both"/>
        <w:rPr>
          <w:b/>
          <w:color w:val="000000" w:themeColor="text1"/>
          <w:lang w:val="en-US"/>
        </w:rPr>
      </w:pPr>
      <w:r w:rsidRPr="00183C39">
        <w:rPr>
          <w:b/>
          <w:bCs/>
          <w:color w:val="000000" w:themeColor="text1"/>
          <w:lang w:val="en-US"/>
        </w:rPr>
        <w:t xml:space="preserve">MeCP2 truncation increases the level of reactive </w:t>
      </w:r>
      <w:r w:rsidR="00CE46E3" w:rsidRPr="00183C39">
        <w:rPr>
          <w:b/>
          <w:bCs/>
          <w:color w:val="000000" w:themeColor="text1"/>
          <w:lang w:val="en-US"/>
        </w:rPr>
        <w:t>oxidizing</w:t>
      </w:r>
      <w:r w:rsidR="00CE46E3" w:rsidRPr="00183C39">
        <w:rPr>
          <w:color w:val="000000" w:themeColor="text1"/>
          <w:lang w:val="en-US"/>
        </w:rPr>
        <w:t xml:space="preserve"> </w:t>
      </w:r>
      <w:r w:rsidRPr="00183C39">
        <w:rPr>
          <w:b/>
          <w:bCs/>
          <w:color w:val="000000" w:themeColor="text1"/>
          <w:lang w:val="en-US"/>
        </w:rPr>
        <w:t xml:space="preserve">species (ROS) in BMDM and in </w:t>
      </w:r>
      <w:r w:rsidRPr="00183C39">
        <w:rPr>
          <w:b/>
          <w:color w:val="000000" w:themeColor="text1"/>
          <w:lang w:val="en-US"/>
        </w:rPr>
        <w:t>MeCP2</w:t>
      </w:r>
      <w:r w:rsidRPr="00183C39">
        <w:rPr>
          <w:b/>
          <w:color w:val="000000" w:themeColor="text1"/>
          <w:vertAlign w:val="superscript"/>
          <w:lang w:val="en-US"/>
        </w:rPr>
        <w:t>308/y</w:t>
      </w:r>
      <w:r w:rsidRPr="00183C39">
        <w:rPr>
          <w:b/>
          <w:bCs/>
          <w:color w:val="000000" w:themeColor="text1"/>
          <w:lang w:val="en-US"/>
        </w:rPr>
        <w:t xml:space="preserve"> mice. </w:t>
      </w:r>
    </w:p>
    <w:p w14:paraId="50B9BC56" w14:textId="54D5B66E" w:rsidR="002E5A49" w:rsidRPr="00183C39" w:rsidRDefault="0037684A" w:rsidP="0037684A">
      <w:pPr>
        <w:tabs>
          <w:tab w:val="left" w:pos="567"/>
        </w:tabs>
        <w:spacing w:before="120" w:line="360" w:lineRule="auto"/>
        <w:ind w:right="-142" w:firstLine="284"/>
        <w:jc w:val="both"/>
        <w:rPr>
          <w:color w:val="000000" w:themeColor="text1"/>
          <w:lang w:val="en-US"/>
        </w:rPr>
      </w:pPr>
      <w:r w:rsidRPr="00183C39">
        <w:rPr>
          <w:color w:val="000000" w:themeColor="text1"/>
          <w:lang w:val="en-US"/>
        </w:rPr>
        <w:tab/>
        <w:t>The production of reactive oxidizing species (ROS) actively participates in M1 responses acting as an effector molecule against pathogens</w:t>
      </w:r>
      <w:r w:rsidRPr="00183C39">
        <w:rPr>
          <w:color w:val="000000" w:themeColor="text1"/>
          <w:lang w:val="es-ES"/>
        </w:rPr>
        <w:fldChar w:fldCharType="begin" w:fldLock="1"/>
      </w:r>
      <w:r w:rsidRPr="00183C39">
        <w:rPr>
          <w:color w:val="000000" w:themeColor="text1"/>
          <w:lang w:val="en-US"/>
        </w:rPr>
        <w:instrText>ADDIN CSL_CITATION {"citationItems":[{"id":"ITEM-1","itemData":{"DOI":"10.1016/S0387-7604(01)00369-2","ISSN":"03877604","PMID":"11738881","abstract":"The investigation of parameters that might influence the neurological evolution of Rett syndrome might also yield new information about its pathogenic mechanisms. Oxidative stress caused by oxygen free radicals is involved in the neuropathology of several neurodegenerative disorders, as well as in stroke and seizures. To evaluate the free radical metabolism in Rett syndrome, we measured red blood cell antioxidant enzyme activities (superoxide dismutase, glutathione peroxidase, glutathione reductase and catalase) and plasma malondialdehyde, as lipid peroxidation marker in a group of patients with Rett syndrome. No significant differences were observed in erythrocyte glutathione peroxidase, glutathione reductase and catalase activities, between the Rett syndrome patients and the control group. Erythrocyte superoxide dismutase activities were significantly decreased in Rett syndrome patients (P&lt;0.001) compared with the control group. Plasma malondialdehyde concentrations were significantly increased in Rett syndrome patients (P&lt;0.001). An unbalanced nutritional status in Rett syndrome might explain the reduced enzyme activity found in these patients. Our results suggest that free radicals generated from oxidation reactions might contribute to the pathogenesis of Rett syndrome. The high levels of malondialdehyde reflect peroxidative damage of biomembranes that may contribute to progressive dementia, impaired motor function, behavioural changes, and seizures, in Rett syndrome. We found a probable relationship between the degree of oxidative stress and the severity of symptoms, which should be further investigated with a larger number of patients in different disease stages. Copyright © 2001 Elsevier Science B.V.","author":[{"dropping-particle":"","family":"Sierra","given":"Cristina","non-dropping-particle":"","parse-names":false,"suffix":""},{"dropping-particle":"","family":"Vilaseca","given":"María Antonia","non-dropping-particle":"","parse-names":false,"suffix":""},{"dropping-particle":"","family":"Brandi","given":"Nuria","non-dropping-particle":"","parse-names":false,"suffix":""},{"dropping-particle":"","family":"Artuch","given":"Rafael","non-dropping-particle":"","parse-names":false,"suffix":""},{"dropping-particle":"","family":"Mira","given":"Aurea","non-dropping-particle":"","parse-names":false,"suffix":""},{"dropping-particle":"","family":"Nieto","given":"Manuel","non-dropping-particle":"","parse-names":false,"suffix":""},{"dropping-particle":"","family":"Pineda","given":"Mercè","non-dropping-particle":"","parse-names":false,"suffix":""}],"container-title":"Brain and Development","id":"ITEM-1","issue":"SUPPL. 1","issued":{"date-parts":[["2001"]]},"page":"236-239","title":"Oxidative stress in Rett syndrome","type":"article-journal","volume":"23"},"uris":["http://www.mendeley.com/documents/?uuid=92551b96-1581-481c-85a0-00ddf981f493"]}],"mendeley":{"formattedCitation":"&lt;sup&gt;5&lt;/sup&gt;","plainTextFormattedCitation":"5","previouslyFormattedCitation":"&lt;sup&gt;5&lt;/sup&gt;"},"properties":{"noteIndex":0},"schema":"https://github.com/citation-style-language/schema/raw/master/csl-citation.json"}</w:instrText>
      </w:r>
      <w:r w:rsidRPr="00183C39">
        <w:rPr>
          <w:color w:val="000000" w:themeColor="text1"/>
          <w:lang w:val="es-ES"/>
        </w:rPr>
        <w:fldChar w:fldCharType="separate"/>
      </w:r>
      <w:r w:rsidRPr="00183C39">
        <w:rPr>
          <w:noProof/>
          <w:color w:val="000000" w:themeColor="text1"/>
          <w:vertAlign w:val="superscript"/>
          <w:lang w:val="en-US"/>
        </w:rPr>
        <w:t>5</w:t>
      </w:r>
      <w:r w:rsidRPr="00183C39">
        <w:rPr>
          <w:color w:val="000000" w:themeColor="text1"/>
          <w:lang w:val="es-ES"/>
        </w:rPr>
        <w:fldChar w:fldCharType="end"/>
      </w:r>
      <w:r w:rsidRPr="00183C39">
        <w:rPr>
          <w:color w:val="000000" w:themeColor="text1"/>
          <w:lang w:val="en-US"/>
        </w:rPr>
        <w:t xml:space="preserve">. However, if the production of these radicals is excessive, it can lead to protein oxidation, lipid peroxidation, through the </w:t>
      </w:r>
      <w:r w:rsidRPr="00183C39">
        <w:rPr>
          <w:color w:val="000000" w:themeColor="text1"/>
          <w:lang w:val="en-US"/>
        </w:rPr>
        <w:lastRenderedPageBreak/>
        <w:t>increased production of superoxide radical (O</w:t>
      </w:r>
      <w:r w:rsidRPr="00183C39">
        <w:rPr>
          <w:color w:val="000000" w:themeColor="text1"/>
          <w:vertAlign w:val="subscript"/>
          <w:lang w:val="en-US"/>
        </w:rPr>
        <w:t>2</w:t>
      </w:r>
      <w:r w:rsidRPr="00183C39">
        <w:rPr>
          <w:color w:val="000000" w:themeColor="text1"/>
          <w:u w:val="single"/>
          <w:vertAlign w:val="superscript"/>
          <w:lang w:val="en-US"/>
        </w:rPr>
        <w:t>•</w:t>
      </w:r>
      <w:r w:rsidRPr="00183C39">
        <w:rPr>
          <w:color w:val="000000" w:themeColor="text1"/>
          <w:lang w:val="en-US"/>
        </w:rPr>
        <w:t>), hydrogen peroxide (H</w:t>
      </w:r>
      <w:r w:rsidRPr="00183C39">
        <w:rPr>
          <w:color w:val="000000" w:themeColor="text1"/>
          <w:vertAlign w:val="subscript"/>
          <w:lang w:val="en-US"/>
        </w:rPr>
        <w:t>2</w:t>
      </w:r>
      <w:r w:rsidRPr="00183C39">
        <w:rPr>
          <w:color w:val="000000" w:themeColor="text1"/>
          <w:lang w:val="en-US"/>
        </w:rPr>
        <w:t>O</w:t>
      </w:r>
      <w:r w:rsidRPr="00183C39">
        <w:rPr>
          <w:color w:val="000000" w:themeColor="text1"/>
          <w:vertAlign w:val="subscript"/>
          <w:lang w:val="en-US"/>
        </w:rPr>
        <w:t>2</w:t>
      </w:r>
      <w:r w:rsidRPr="00183C39">
        <w:rPr>
          <w:color w:val="000000" w:themeColor="text1"/>
          <w:lang w:val="en-US"/>
        </w:rPr>
        <w:t>), hydroxyl radical (</w:t>
      </w:r>
      <w:r w:rsidRPr="00183C39">
        <w:rPr>
          <w:color w:val="000000" w:themeColor="text1"/>
          <w:vertAlign w:val="superscript"/>
          <w:lang w:val="en-US"/>
        </w:rPr>
        <w:sym w:font="Symbol" w:char="F0B7"/>
      </w:r>
      <w:r w:rsidRPr="00183C39">
        <w:rPr>
          <w:color w:val="000000" w:themeColor="text1"/>
          <w:lang w:val="en-US"/>
        </w:rPr>
        <w:t xml:space="preserve">OH) and </w:t>
      </w:r>
      <w:proofErr w:type="spellStart"/>
      <w:r w:rsidRPr="00183C39">
        <w:rPr>
          <w:color w:val="000000" w:themeColor="text1"/>
          <w:lang w:val="en-US"/>
        </w:rPr>
        <w:t>peroxynitrite</w:t>
      </w:r>
      <w:proofErr w:type="spellEnd"/>
      <w:r w:rsidRPr="00183C39">
        <w:rPr>
          <w:color w:val="000000" w:themeColor="text1"/>
          <w:lang w:val="en-US"/>
        </w:rPr>
        <w:t>, all oxidants able to damage biomolecules</w:t>
      </w:r>
      <w:r w:rsidR="00CE46E3" w:rsidRPr="00183C39">
        <w:rPr>
          <w:color w:val="000000" w:themeColor="text1"/>
          <w:lang w:val="es-ES"/>
        </w:rPr>
        <w:fldChar w:fldCharType="begin" w:fldLock="1"/>
      </w:r>
      <w:r w:rsidR="00CE46E3" w:rsidRPr="00183C39">
        <w:rPr>
          <w:color w:val="000000" w:themeColor="text1"/>
          <w:lang w:val="en-US"/>
        </w:rPr>
        <w:instrText>ADDIN CSL_CITATION {"citationItems":[{"id":"ITEM-1","itemData":{"DOI":"10.1016/S0387-7604(01)00369-2","ISSN":"03877604","PMID":"11738881","abstract":"The investigation of parameters that might influence the neurological evolution of Rett syndrome might also yield new information about its pathogenic mechanisms. Oxidative stress caused by oxygen free radicals is involved in the neuropathology of several neurodegenerative disorders, as well as in stroke and seizures. To evaluate the free radical metabolism in Rett syndrome, we measured red blood cell antioxidant enzyme activities (superoxide dismutase, glutathione peroxidase, glutathione reductase and catalase) and plasma malondialdehyde, as lipid peroxidation marker in a group of patients with Rett syndrome. No significant differences were observed in erythrocyte glutathione peroxidase, glutathione reductase and catalase activities, between the Rett syndrome patients and the control group. Erythrocyte superoxide dismutase activities were significantly decreased in Rett syndrome patients (P&lt;0.001) compared with the control group. Plasma malondialdehyde concentrations were significantly increased in Rett syndrome patients (P&lt;0.001). An unbalanced nutritional status in Rett syndrome might explain the reduced enzyme activity found in these patients. Our results suggest that free radicals generated from oxidation reactions might contribute to the pathogenesis of Rett syndrome. The high levels of malondialdehyde reflect peroxidative damage of biomembranes that may contribute to progressive dementia, impaired motor function, behavioural changes, and seizures, in Rett syndrome. We found a probable relationship between the degree of oxidative stress and the severity of symptoms, which should be further investigated with a larger number of patients in different disease stages. Copyright © 2001 Elsevier Science B.V.","author":[{"dropping-particle":"","family":"Sierra","given":"Cristina","non-dropping-particle":"","parse-names":false,"suffix":""},{"dropping-particle":"","family":"Vilaseca","given":"María Antonia","non-dropping-particle":"","parse-names":false,"suffix":""},{"dropping-particle":"","family":"Brandi","given":"Nuria","non-dropping-particle":"","parse-names":false,"suffix":""},{"dropping-particle":"","family":"Artuch","given":"Rafael","non-dropping-particle":"","parse-names":false,"suffix":""},{"dropping-particle":"","family":"Mira","given":"Aurea","non-dropping-particle":"","parse-names":false,"suffix":""},{"dropping-particle":"","family":"Nieto","given":"Manuel","non-dropping-particle":"","parse-names":false,"suffix":""},{"dropping-particle":"","family":"Pineda","given":"Mercè","non-dropping-particle":"","parse-names":false,"suffix":""}],"container-title":"Brain and Development","id":"ITEM-1","issue":"SUPPL. 1","issued":{"date-parts":[["2001"]]},"page":"236-239","title":"Oxidative stress in Rett syndrome","type":"article-journal","volume":"23"},"uris":["http://www.mendeley.com/documents/?uuid=92551b96-1581-481c-85a0-00ddf981f493"]}],"mendeley":{"formattedCitation":"&lt;sup&gt;5&lt;/sup&gt;","plainTextFormattedCitation":"5","previouslyFormattedCitation":"&lt;sup&gt;5&lt;/sup&gt;"},"properties":{"noteIndex":0},"schema":"https://github.com/citation-style-language/schema/raw/master/csl-citation.json"}</w:instrText>
      </w:r>
      <w:r w:rsidR="00CE46E3" w:rsidRPr="00183C39">
        <w:rPr>
          <w:color w:val="000000" w:themeColor="text1"/>
          <w:lang w:val="es-ES"/>
        </w:rPr>
        <w:fldChar w:fldCharType="separate"/>
      </w:r>
      <w:r w:rsidR="00CE46E3" w:rsidRPr="00183C39">
        <w:rPr>
          <w:noProof/>
          <w:color w:val="000000" w:themeColor="text1"/>
          <w:vertAlign w:val="superscript"/>
          <w:lang w:val="en-US"/>
        </w:rPr>
        <w:t>5</w:t>
      </w:r>
      <w:r w:rsidR="00CE46E3" w:rsidRPr="00183C39">
        <w:rPr>
          <w:color w:val="000000" w:themeColor="text1"/>
          <w:lang w:val="es-ES"/>
        </w:rPr>
        <w:fldChar w:fldCharType="end"/>
      </w:r>
      <w:r w:rsidRPr="00183C39">
        <w:rPr>
          <w:color w:val="000000" w:themeColor="text1"/>
          <w:lang w:val="en-US"/>
        </w:rPr>
        <w:t>. In MeCP2-null, MeCP2</w:t>
      </w:r>
      <w:r w:rsidRPr="00183C39">
        <w:rPr>
          <w:color w:val="000000" w:themeColor="text1"/>
          <w:vertAlign w:val="superscript"/>
          <w:lang w:val="en-US"/>
        </w:rPr>
        <w:t>308/Y</w:t>
      </w:r>
      <w:r w:rsidRPr="00183C39">
        <w:rPr>
          <w:b/>
          <w:color w:val="000000" w:themeColor="text1"/>
          <w:vertAlign w:val="superscript"/>
          <w:lang w:val="en-US"/>
        </w:rPr>
        <w:t xml:space="preserve"> </w:t>
      </w:r>
      <w:r w:rsidRPr="00183C39">
        <w:rPr>
          <w:color w:val="000000" w:themeColor="text1"/>
          <w:lang w:val="en-US"/>
        </w:rPr>
        <w:t>mice and RTT patients, it has been reported a persistent oxidative stress status</w:t>
      </w:r>
      <w:r w:rsidRPr="00183C39">
        <w:rPr>
          <w:color w:val="000000" w:themeColor="text1"/>
          <w:lang w:val="en-US"/>
        </w:rPr>
        <w:fldChar w:fldCharType="begin" w:fldLock="1"/>
      </w:r>
      <w:r w:rsidRPr="00183C39">
        <w:rPr>
          <w:color w:val="000000" w:themeColor="text1"/>
          <w:lang w:val="en-US"/>
        </w:rPr>
        <w:instrText>ADDIN CSL_CITATION {"citationItems":[{"id":"ITEM-1","itemData":{"DOI":"10.1016/j.nbd.2014.04.006","ISBN":"1095-953X (Electronic)\r0969-9961 (Linking)","ISSN":"1095953X","PMID":"24769161","abstract":"Rett syndrome (RTT) is a rare neurodevelopmental disorder affecting almost exclusively females, caused in the overwhelming majority of the cases by loss-of-function mutations in the gene encoding methyl-CpG binding protein 2 (MECP2). High circulating levels of oxidative stress (OS) markers in patients suggest the involvement of OS in the RTT pathogenesis. To investigate the occurrence of oxidative brain damage in Mecp2 mutant mouse models, several OS markers were evaluated in whole brains of Mecp2-null (pre-symptomatic, symptomatic, and rescued) and Mecp2-308 mutated (pre-symptomatic and symptomatic) mice, and compared to those of wild type littermates. Selected OS markers included non-protein-bound iron, isoprostanes (F2-isoprostanes, F4-neuroprostanes, F2-dihomo-isoprostanes) and 4-hydroxy-2-nonenal protein adducts. Our findings indicate that oxidative brain damage 1) occurs in both Mecp2-null (both -/y and stop/y) and Mecp2-308 (both 308/y males and 308/+ females) mouse models of RTT; 2) precedes the onset of symptoms in both Mecp2-null and Mecp2-308 models; and 3) is rescued by Mecp2 brain specific gene reactivation. Our data provide direct evidence of the link between Mecp2 deficiency, oxidative stress and RTT pathology, as demonstrated by the rescue of the brain oxidative homeostasis following brain-specifically Mecp2-reactivated mice. The present study indicates that oxidative brain damage is a previously unrecognized hallmark feature of murine RTT, and suggests that Mecp2 is involved in the protection of the brain from oxidative stress. © 2014.","author":[{"dropping-particle":"","family":"Felice","given":"Claudio","non-dropping-particle":"De","parse-names":false,"suffix":""},{"dropping-particle":"","family":"Ragione","given":"Floriana","non-dropping-particle":"Della","parse-names":false,"suffix":""},{"dropping-particle":"","family":"Signorini","given":"Cinzia","non-dropping-particle":"","parse-names":false,"suffix":""},{"dropping-particle":"","family":"Leoncini","given":"Silvia","non-dropping-particle":"","parse-names":false,"suffix":""},{"dropping-particle":"","family":"Pecorelli","given":"Alessandra","non-dropping-particle":"","parse-names":false,"suffix":""},{"dropping-particle":"","family":"Ciccoli","given":"Lucia","non-dropping-particle":"","parse-names":false,"suffix":""},{"dropping-particle":"","family":"Scalabrì","given":"Francesco","non-dropping-particle":"","parse-names":false,"suffix":""},{"dropping-particle":"","family":"Marracino","given":"Federico","non-dropping-particle":"","parse-names":false,"suffix":""},{"dropping-particle":"","family":"Madonna","given":"Michele","non-dropping-particle":"","parse-names":false,"suffix":""},{"dropping-particle":"","family":"Belmonte","given":"Giuseppe","non-dropping-particle":"","parse-names":false,"suffix":""},{"dropping-particle":"","family":"Ricceri","given":"Laura","non-dropping-particle":"","parse-names":false,"suffix":""},{"dropping-particle":"","family":"Filippis","given":"Bianca","non-dropping-particle":"De","parse-names":false,"suffix":""},{"dropping-particle":"","family":"Laviola","given":"Giovanni","non-dropping-particle":"","parse-names":false,"suffix":""},{"dropping-particle":"","family":"Valacchi","given":"Giuseppe","non-dropping-particle":"","parse-names":false,"suffix":""},{"dropping-particle":"","family":"Durand","given":"Thierry","non-dropping-particle":"","parse-names":false,"suffix":""},{"dropping-particle":"","family":"Galano","given":"Jean Marie","non-dropping-particle":"","parse-names":false,"suffix":""},{"dropping-particle":"","family":"Oger","given":"Camille","non-dropping-particle":"","parse-names":false,"suffix":""},{"dropping-particle":"","family":"Guy","given":"Alexandre","non-dropping-particle":"","parse-names":false,"suffix":""},{"dropping-particle":"","family":"Bultel-Poncé","given":"Valérie","non-dropping-particle":"","parse-names":false,"suffix":""},{"dropping-particle":"","family":"Guy","given":"Jacky","non-dropping-particle":"","parse-names":false,"suffix":""},{"dropping-particle":"","family":"Filosa","given":"Stefania","non-dropping-particle":"","parse-names":false,"suffix":""},{"dropping-particle":"","family":"Hayek","given":"Joussef","non-dropping-particle":"","parse-names":false,"suffix":""},{"dropping-particle":"","family":"D'Esposito","given":"Maurizio","non-dropping-particle":"","parse-names":false,"suffix":""}],"container-title":"Neurobiology of Disease","id":"ITEM-1","issued":{"date-parts":[["2014"]]},"page":"66-77","publisher":"Elsevier B.V.","title":"Oxidative brain damage in Mecp2-mutant murine models of Rett syndrome","type":"article-journal","volume":"68"},"uris":["http://www.mendeley.com/documents/?uuid=46a52ecc-665a-4375-a415-ddf8b2f19aca"]},{"id":"ITEM-2","itemData":{"DOI":"10.1007/s12263-012-0285-7","ISBN":"1555-8932","ISSN":"15558932","PMID":"22399313","abstract":"Evidence of enhanced oxidative stress (O.S.) and lipid peroxidation has been reported in patients with Rett syndrome (RTT), a relatively rare neurodevelopmental disorder progressing in 4-stages, and mainly caused by loss-of-function mutations in the methyl-CpG-binding protein 2. No effective therapy for preventing or arresting the neurologic regression in the disease in its various clinical presentations is available. Based on our prior evidence of enhanced O.S. and lipid peroxidation in RTT patients, herein we tested the possible therapeutic effects of ω-3 polyunsaturated fatty acids (ω-3 PUFAs), known antioxidants with multiple effects, on the clinical symptoms and O.S. biomarkers in the earliest stage of RTT. A total of 20 patients in stage I were randomized (n = 10 subjects per arm) to either oral supplementation with ω-3 PUFAs-containing fish oil (DHA: 72.9 ± 8.1 mg/kg b.w./day; EPA: 117.1 ± 13.1 mg/kg b.w./day; total ω-3 PUFAs: 246.0 ± 27.5 mg/kg b.w./day) for 6 months or no treatment. Primary outcomes were potential changes in clinical symptoms, with secondary outcomes including variations for five O.S. markers in plasma and/or erythrocytes (nonprotein bound iron, F(2)-dihomo-isoprostanes, F(3)-isoprostanes, F(4)-neuroprostanes, and F(2)-isoprostanes). A significant reduction in the clinical severity (in particular, motor-related signs, nonverbal communication deficits, and breathing abnormalities) together with a significant decrease in all the examined O.S. markers was observed in the ω-3 PUFAs supplemented patients, whereas no significant changes were evidenced in the untreated group. For the first time, these findings strongly suggest that a dietary intervention in this genetic disease at an early stage of its natural history can lead to a partial clinical and biochemical rescue.","author":[{"dropping-particle":"","family":"Felice","given":"Claudio","non-dropping-particle":"De","parse-names":false,"suffix":""},{"dropping-particle":"","family":"Signorini","given":"Cinzia","non-dropping-particle":"","parse-names":false,"suffix":""},{"dropping-particle":"","family":"Durand","given":"Thierry","non-dropping-particle":"","parse-names":false,"suffix":""},{"dropping-particle":"","family":"Ciccoli","given":"Lucia","non-dropping-particle":"","parse-names":false,"suffix":""},{"dropping-particle":"","family":"Leoncini","given":"Silvia","non-dropping-particle":"","parse-names":false,"suffix":""},{"dropping-particle":"","family":"D'Esposito","given":"Maurizio","non-dropping-particle":"","parse-names":false,"suffix":""},{"dropping-particle":"","family":"Filosa","given":"Stefania","non-dropping-particle":"","parse-names":false,"suffix":""},{"dropping-particle":"","family":"Oger","given":"Camille","non-dropping-particle":"","parse-names":false,"suffix":""},{"dropping-particle":"","family":"Guy","given":"Alexandre","non-dropping-particle":"","parse-names":false,"suffix":""},{"dropping-particle":"","family":"Bultel-Poncé","given":"Valérie","non-dropping-particle":"","parse-names":false,"suffix":""},{"dropping-particle":"","family":"Galano","given":"Jean Marie","non-dropping-particle":"","parse-names":false,"suffix":""},{"dropping-particle":"","family":"Pecorelli","given":"Alessandra","non-dropping-particle":"","parse-names":false,"suffix":""},{"dropping-particle":"","family":"Felice","given":"Laura","non-dropping-particle":"De","parse-names":false,"suffix":""},{"dropping-particle":"","family":"Valacchi","given":"Giuseppe","non-dropping-particle":"","parse-names":false,"suffix":""},{"dropping-particle":"","family":"Hayek","given":"Joussef","non-dropping-particle":"","parse-names":false,"suffix":""}],"container-title":"Genes and Nutrition","id":"ITEM-2","issue":"3","issued":{"date-parts":[["2012"]]},"page":"447-458","title":"Partial rescue of Rett syndrome by ω-3 polyunsaturated fatty acids (PUFAs) oil","type":"article-journal","volume":"7"},"uris":["http://www.mendeley.com/documents/?uuid=bf2732d7-c38d-4cd2-8568-b5107c3bd60b"]}],"mendeley":{"formattedCitation":"&lt;sup&gt;6,7&lt;/sup&gt;","plainTextFormattedCitation":"6,7","previouslyFormattedCitation":"&lt;sup&gt;6,7&lt;/sup&gt;"},"properties":{"noteIndex":0},"schema":"https://github.com/citation-style-language/schema/raw/master/csl-citation.json"}</w:instrText>
      </w:r>
      <w:r w:rsidRPr="00183C39">
        <w:rPr>
          <w:color w:val="000000" w:themeColor="text1"/>
          <w:lang w:val="en-US"/>
        </w:rPr>
        <w:fldChar w:fldCharType="separate"/>
      </w:r>
      <w:r w:rsidRPr="00183C39">
        <w:rPr>
          <w:noProof/>
          <w:color w:val="000000" w:themeColor="text1"/>
          <w:vertAlign w:val="superscript"/>
          <w:lang w:val="en-US"/>
        </w:rPr>
        <w:t>6,7</w:t>
      </w:r>
      <w:r w:rsidRPr="00183C39">
        <w:rPr>
          <w:color w:val="000000" w:themeColor="text1"/>
          <w:lang w:val="en-US"/>
        </w:rPr>
        <w:fldChar w:fldCharType="end"/>
      </w:r>
      <w:r w:rsidRPr="00183C39">
        <w:rPr>
          <w:color w:val="000000" w:themeColor="text1"/>
          <w:lang w:val="en-US"/>
        </w:rPr>
        <w:t>. To understand if the deficit of MeCP2 in macrophages could act as an important source of ROS, BMDM were stimulated with either LPS+IFN-</w:t>
      </w:r>
      <w:r w:rsidRPr="00183C39">
        <w:rPr>
          <w:color w:val="000000" w:themeColor="text1"/>
          <w:lang w:val="es-ES"/>
        </w:rPr>
        <w:sym w:font="Symbol" w:char="F067"/>
      </w:r>
      <w:r w:rsidRPr="00183C39">
        <w:rPr>
          <w:color w:val="000000" w:themeColor="text1"/>
          <w:lang w:val="en-US"/>
        </w:rPr>
        <w:t xml:space="preserve"> or IL-4 for 22 h and the O</w:t>
      </w:r>
      <w:r w:rsidRPr="00183C39">
        <w:rPr>
          <w:color w:val="000000" w:themeColor="text1"/>
          <w:vertAlign w:val="subscript"/>
          <w:lang w:val="en-US"/>
        </w:rPr>
        <w:t>2</w:t>
      </w:r>
      <w:r w:rsidRPr="00183C39">
        <w:rPr>
          <w:color w:val="000000" w:themeColor="text1"/>
          <w:u w:val="single"/>
          <w:vertAlign w:val="superscript"/>
          <w:lang w:val="en-US"/>
        </w:rPr>
        <w:t>•</w:t>
      </w:r>
      <w:r w:rsidRPr="00183C39">
        <w:rPr>
          <w:color w:val="000000" w:themeColor="text1"/>
          <w:vertAlign w:val="superscript"/>
          <w:lang w:val="en-US"/>
        </w:rPr>
        <w:t xml:space="preserve">  </w:t>
      </w:r>
      <w:r w:rsidRPr="00183C39">
        <w:rPr>
          <w:color w:val="000000" w:themeColor="text1"/>
          <w:lang w:val="en-US"/>
        </w:rPr>
        <w:t xml:space="preserve">and the nitric oxide (NO) amounts were quantified in the culture supernatant. NO is a well-known powerful free radical with cytotoxic effects during inflammatory responses. </w:t>
      </w:r>
      <w:r w:rsidR="002E5A49" w:rsidRPr="00183C39">
        <w:rPr>
          <w:color w:val="000000" w:themeColor="text1"/>
          <w:lang w:val="en-US"/>
        </w:rPr>
        <w:t>We found that regardless the stimulus MUT-BMDM showed higher levels of O</w:t>
      </w:r>
      <w:r w:rsidR="002E5A49" w:rsidRPr="00183C39">
        <w:rPr>
          <w:color w:val="000000" w:themeColor="text1"/>
          <w:vertAlign w:val="subscript"/>
          <w:lang w:val="en-US"/>
        </w:rPr>
        <w:t>2</w:t>
      </w:r>
      <w:r w:rsidR="002E5A49" w:rsidRPr="00183C39">
        <w:rPr>
          <w:color w:val="000000" w:themeColor="text1"/>
          <w:u w:val="single"/>
          <w:vertAlign w:val="superscript"/>
          <w:lang w:val="en-US"/>
        </w:rPr>
        <w:t>•</w:t>
      </w:r>
      <w:r w:rsidR="002E5A49" w:rsidRPr="00183C39">
        <w:rPr>
          <w:color w:val="000000" w:themeColor="text1"/>
          <w:lang w:val="en-US"/>
        </w:rPr>
        <w:t xml:space="preserve"> compared to WT-BMDM (Fig. </w:t>
      </w:r>
      <w:ins w:id="24" w:author="Microsoft Office User" w:date="2020-08-12T13:14:00Z">
        <w:r w:rsidR="00D40C80">
          <w:rPr>
            <w:color w:val="000000" w:themeColor="text1"/>
            <w:lang w:val="en-US"/>
          </w:rPr>
          <w:t>2</w:t>
        </w:r>
      </w:ins>
      <w:del w:id="25" w:author="Microsoft Office User" w:date="2020-08-12T13:14:00Z">
        <w:r w:rsidR="002E5A49" w:rsidRPr="00183C39" w:rsidDel="00D40C80">
          <w:rPr>
            <w:color w:val="000000" w:themeColor="text1"/>
            <w:lang w:val="en-US"/>
          </w:rPr>
          <w:delText>3</w:delText>
        </w:r>
      </w:del>
      <w:r w:rsidR="002E5A49" w:rsidRPr="00183C39">
        <w:rPr>
          <w:color w:val="000000" w:themeColor="text1"/>
          <w:lang w:val="en-US"/>
        </w:rPr>
        <w:t>a). Low levels of NO</w:t>
      </w:r>
      <w:r w:rsidR="00C17B0E" w:rsidRPr="00183C39">
        <w:rPr>
          <w:color w:val="000000" w:themeColor="text1"/>
          <w:lang w:val="en-US"/>
        </w:rPr>
        <w:t>, measured as nitrite concentration, were detected in</w:t>
      </w:r>
      <w:r w:rsidR="002E5A49" w:rsidRPr="00183C39">
        <w:rPr>
          <w:color w:val="000000" w:themeColor="text1"/>
          <w:lang w:val="en-US"/>
        </w:rPr>
        <w:t xml:space="preserve"> WT- and MUT-BMDM before and after stimulation with IL-4 (Fig. </w:t>
      </w:r>
      <w:ins w:id="26" w:author="Microsoft Office User" w:date="2020-08-12T13:14:00Z">
        <w:r w:rsidR="00D40C80">
          <w:rPr>
            <w:color w:val="000000" w:themeColor="text1"/>
            <w:lang w:val="en-US"/>
          </w:rPr>
          <w:t>2</w:t>
        </w:r>
      </w:ins>
      <w:del w:id="27" w:author="Microsoft Office User" w:date="2020-08-12T13:14:00Z">
        <w:r w:rsidR="002E5A49" w:rsidRPr="00183C39" w:rsidDel="00D40C80">
          <w:rPr>
            <w:color w:val="000000" w:themeColor="text1"/>
            <w:lang w:val="en-US"/>
          </w:rPr>
          <w:delText>3</w:delText>
        </w:r>
      </w:del>
      <w:r w:rsidR="002E5A49" w:rsidRPr="00183C39">
        <w:rPr>
          <w:color w:val="000000" w:themeColor="text1"/>
          <w:lang w:val="en-US"/>
        </w:rPr>
        <w:t>b). Contrarily, when BMDM were stimulated with LPS+IFN</w:t>
      </w:r>
      <w:r w:rsidR="002E5A49" w:rsidRPr="00183C39">
        <w:rPr>
          <w:color w:val="000000" w:themeColor="text1"/>
          <w:lang w:val="es-ES"/>
        </w:rPr>
        <w:sym w:font="Symbol" w:char="F067"/>
      </w:r>
      <w:r w:rsidR="002E5A49" w:rsidRPr="00183C39">
        <w:rPr>
          <w:color w:val="000000" w:themeColor="text1"/>
          <w:lang w:val="en-US"/>
        </w:rPr>
        <w:t xml:space="preserve">, the nitrites accumulation was up to 12 times higher than the control and IL-4 stimulated groups (Fig. </w:t>
      </w:r>
      <w:ins w:id="28" w:author="Microsoft Office User" w:date="2020-08-12T13:14:00Z">
        <w:r w:rsidR="00D40C80">
          <w:rPr>
            <w:color w:val="000000" w:themeColor="text1"/>
            <w:lang w:val="en-US"/>
          </w:rPr>
          <w:t>2</w:t>
        </w:r>
      </w:ins>
      <w:del w:id="29" w:author="Microsoft Office User" w:date="2020-08-12T13:14:00Z">
        <w:r w:rsidR="002E5A49" w:rsidRPr="00183C39" w:rsidDel="00D40C80">
          <w:rPr>
            <w:color w:val="000000" w:themeColor="text1"/>
            <w:lang w:val="en-US"/>
          </w:rPr>
          <w:delText>3</w:delText>
        </w:r>
      </w:del>
      <w:r w:rsidR="002E5A49" w:rsidRPr="00183C39">
        <w:rPr>
          <w:color w:val="000000" w:themeColor="text1"/>
          <w:lang w:val="en-US"/>
        </w:rPr>
        <w:t xml:space="preserve">b). Since we found that in MUT-BMDM the fold change of expression of iNOS, was neither different (Fig. </w:t>
      </w:r>
      <w:ins w:id="30" w:author="Microsoft Office User" w:date="2020-08-12T13:14:00Z">
        <w:r w:rsidR="00D40C80">
          <w:rPr>
            <w:color w:val="000000" w:themeColor="text1"/>
            <w:lang w:val="en-US"/>
          </w:rPr>
          <w:t>1</w:t>
        </w:r>
      </w:ins>
      <w:del w:id="31" w:author="Microsoft Office User" w:date="2020-08-12T13:14:00Z">
        <w:r w:rsidR="002E5A49" w:rsidRPr="00183C39" w:rsidDel="00D40C80">
          <w:rPr>
            <w:color w:val="000000" w:themeColor="text1"/>
            <w:lang w:val="en-US"/>
          </w:rPr>
          <w:delText>2</w:delText>
        </w:r>
      </w:del>
      <w:r w:rsidR="002E5A49" w:rsidRPr="00183C39">
        <w:rPr>
          <w:color w:val="000000" w:themeColor="text1"/>
          <w:lang w:val="en-US"/>
        </w:rPr>
        <w:t xml:space="preserve">d), these results </w:t>
      </w:r>
      <w:r w:rsidR="002E5A49" w:rsidRPr="00183C39">
        <w:rPr>
          <w:bCs/>
          <w:color w:val="000000" w:themeColor="text1"/>
          <w:lang w:val="en-US"/>
        </w:rPr>
        <w:t>suggest that the immune response mediated by iNOS and the consequent NO production upon M1-activation is not directly influenced by MeCP2.</w:t>
      </w:r>
    </w:p>
    <w:p w14:paraId="6B22D469" w14:textId="014747D4" w:rsidR="00B03C09" w:rsidRPr="00183C39" w:rsidRDefault="00CE46E3" w:rsidP="005F5F56">
      <w:pPr>
        <w:tabs>
          <w:tab w:val="left" w:pos="567"/>
        </w:tabs>
        <w:spacing w:before="120" w:line="360" w:lineRule="auto"/>
        <w:ind w:right="-142" w:firstLine="284"/>
        <w:jc w:val="both"/>
        <w:rPr>
          <w:i/>
          <w:color w:val="000000"/>
          <w:lang w:val="en-US"/>
        </w:rPr>
      </w:pPr>
      <w:r w:rsidRPr="00183C39">
        <w:rPr>
          <w:color w:val="000000" w:themeColor="text1"/>
          <w:lang w:val="en-US"/>
        </w:rPr>
        <w:tab/>
      </w:r>
      <w:r w:rsidR="002E5A49" w:rsidRPr="00183C39">
        <w:rPr>
          <w:color w:val="000000" w:themeColor="text1"/>
          <w:lang w:val="en-US"/>
        </w:rPr>
        <w:t xml:space="preserve">Given this result we next aimed to establish the systemic level of ROS in these animals. For this, whole blood from WT and MUT mice was isolated and the level of ROS was obtained by electron paramagnetic resonance (EPR). We evidenced that MUT mice showed significantly higher whole-blood ROS levels compared to WT (Fig. </w:t>
      </w:r>
      <w:ins w:id="32" w:author="Microsoft Office User" w:date="2020-08-12T13:15:00Z">
        <w:r w:rsidR="00D40C80">
          <w:rPr>
            <w:color w:val="000000" w:themeColor="text1"/>
            <w:lang w:val="en-US"/>
          </w:rPr>
          <w:t>2</w:t>
        </w:r>
      </w:ins>
      <w:del w:id="33" w:author="Microsoft Office User" w:date="2020-08-12T13:15:00Z">
        <w:r w:rsidR="002E5A49" w:rsidRPr="00183C39" w:rsidDel="00D40C80">
          <w:rPr>
            <w:color w:val="000000" w:themeColor="text1"/>
            <w:lang w:val="en-US"/>
          </w:rPr>
          <w:delText>3</w:delText>
        </w:r>
      </w:del>
      <w:r w:rsidR="002E5A49" w:rsidRPr="00183C39">
        <w:rPr>
          <w:color w:val="000000" w:themeColor="text1"/>
          <w:lang w:val="en-US"/>
        </w:rPr>
        <w:t xml:space="preserve">c). </w:t>
      </w:r>
      <w:r w:rsidR="002E5A49" w:rsidRPr="00183C39">
        <w:rPr>
          <w:bCs/>
          <w:color w:val="000000" w:themeColor="text1"/>
          <w:lang w:val="en-US"/>
        </w:rPr>
        <w:t>This result suggest that MeCP2 is an important factor in maintaining redox homeostasis under basal conditions, even in the absence of an inflammatory or oxidative stimulus.</w:t>
      </w:r>
      <w:r w:rsidR="002E5A49" w:rsidRPr="00183C39">
        <w:rPr>
          <w:bCs/>
          <w:i/>
          <w:iCs/>
          <w:color w:val="000000" w:themeColor="text1"/>
          <w:lang w:val="en-US"/>
        </w:rPr>
        <w:t xml:space="preserve"> </w:t>
      </w:r>
      <w:r w:rsidR="008E0C40" w:rsidRPr="00183C39">
        <w:rPr>
          <w:b/>
          <w:bCs/>
          <w:color w:val="000000" w:themeColor="text1"/>
          <w:lang w:val="en-US"/>
        </w:rPr>
        <w:br w:type="page"/>
      </w:r>
    </w:p>
    <w:p w14:paraId="323BABAB" w14:textId="6AD6F236" w:rsidR="00612721" w:rsidRPr="00183C39" w:rsidRDefault="00B03C09" w:rsidP="001E400F">
      <w:pPr>
        <w:spacing w:before="120" w:line="360" w:lineRule="auto"/>
        <w:ind w:right="-142"/>
        <w:jc w:val="both"/>
        <w:rPr>
          <w:b/>
          <w:bCs/>
          <w:color w:val="000000" w:themeColor="text1"/>
          <w:lang w:val="en-US"/>
        </w:rPr>
      </w:pPr>
      <w:r w:rsidRPr="00183C39">
        <w:rPr>
          <w:b/>
          <w:bCs/>
          <w:color w:val="000000" w:themeColor="text1"/>
          <w:lang w:val="en-US"/>
        </w:rPr>
        <w:lastRenderedPageBreak/>
        <w:t>DISCUSSION</w:t>
      </w:r>
      <w:r w:rsidR="00BD262E" w:rsidRPr="00183C39">
        <w:rPr>
          <w:b/>
          <w:bCs/>
          <w:color w:val="000000" w:themeColor="text1"/>
          <w:lang w:val="en-US"/>
        </w:rPr>
        <w:t xml:space="preserve"> </w:t>
      </w:r>
    </w:p>
    <w:p w14:paraId="3F3FFDCD" w14:textId="1E41023C" w:rsidR="00173663" w:rsidRPr="00183C39" w:rsidRDefault="00612721" w:rsidP="00F04D6A">
      <w:pPr>
        <w:spacing w:line="360" w:lineRule="auto"/>
        <w:ind w:right="-142" w:firstLine="708"/>
        <w:jc w:val="both"/>
        <w:rPr>
          <w:color w:val="000000" w:themeColor="text1"/>
          <w:lang w:val="en-US"/>
        </w:rPr>
      </w:pPr>
      <w:r w:rsidRPr="00183C39">
        <w:rPr>
          <w:lang w:val="en-US"/>
        </w:rPr>
        <w:t xml:space="preserve">While many studies have addressed the role of MeCP2 in the nervous system, </w:t>
      </w:r>
      <w:r w:rsidR="00173663" w:rsidRPr="00183C39">
        <w:rPr>
          <w:lang w:val="en-US"/>
        </w:rPr>
        <w:t>only a few have addressed the contribution of</w:t>
      </w:r>
      <w:r w:rsidRPr="00183C39">
        <w:rPr>
          <w:lang w:val="en-US"/>
        </w:rPr>
        <w:t xml:space="preserve"> immune dysfunctions </w:t>
      </w:r>
      <w:r w:rsidR="00173663" w:rsidRPr="00183C39">
        <w:rPr>
          <w:lang w:val="en-US"/>
        </w:rPr>
        <w:t>t</w:t>
      </w:r>
      <w:r w:rsidRPr="00183C39">
        <w:rPr>
          <w:lang w:val="en-US"/>
        </w:rPr>
        <w:t>o the pathogenesis of RTT</w:t>
      </w:r>
      <w:r w:rsidRPr="00183C39">
        <w:rPr>
          <w:lang w:val="en-US"/>
        </w:rPr>
        <w:fldChar w:fldCharType="begin" w:fldLock="1"/>
      </w:r>
      <w:r w:rsidR="00FD3B9C" w:rsidRPr="00183C39">
        <w:rPr>
          <w:lang w:val="en-US"/>
        </w:rPr>
        <w:instrText>ADDIN CSL_CITATION {"citationItems":[{"id":"ITEM-1","itemData":{"DOI":"10.1016/j.immuni.2015.03.013","ISBN":"1097-4180 (Electronic)\\r1074-7613 (Linking)","ISSN":"10974180","PMID":"25902482","abstract":"Mutations in MECP2, encoding the epigenetic regulator methyl-CpG-binding protein 2, are the predominant cause of Rett syndrome, a disease characterized by both neurological symptoms and systemic abnormalities. Microglial dysfunction is thought to contribute to disease pathogenesis, and here we found microglia become activated and subsequently lost with disease progression in Mecp2-null mice. Mecp2 was found to be expressed in peripheral macrophage and monocyte populations, several of which also became depleted in Mecp2-null mice. RNA-seq revealed increased expressionofglucocorticoid- and hypoxia-induced transcripts in Mecp2-deficient microglia and peritoneal macrophages. Furthermore, Mecp2 was found to regulate inflammatory gene transcription in response to TNF stimulation. Postnatal re-expression of Mecp2 using Cx3cr1creERincreased the lifespan of otherwise Mecp2-null mice. These data suggest that Mecp2 regulates microglia and macrophage responsiveness to environmental stimuli to promote homeostasis. Dysfunction of tissue-resident macrophages might contribute to the systemic pathologies observed in Rett syndrome.","author":[{"dropping-particle":"","family":"Cronk","given":"James C.","non-dropping-particle":"","parse-names":false,"suffix":""},{"dropping-particle":"","family":"Derecki","given":"Noël C.","non-dropping-particle":"","parse-names":false,"suffix":""},{"dropping-particle":"","family":"Ji","given":"Emily","non-dropping-particle":"","parse-names":false,"suffix":""},{"dropping-particle":"","family":"Xu","given":"Yang","non-dropping-particle":"","parse-names":false,"suffix":""},{"dropping-particle":"","family":"Lampano","given":"Aaron E.","non-dropping-particle":"","parse-names":false,"suffix":""},{"dropping-particle":"","family":"Smirnov","given":"Igor","non-dropping-particle":"","parse-names":false,"suffix":""},{"dropping-particle":"","family":"Baker","given":"Wendy","non-dropping-particle":"","parse-names":false,"suffix":""},{"dropping-particle":"","family":"Norris","given":"Geoffrey T.","non-dropping-particle":"","parse-names":false,"suffix":""},{"dropping-particle":"","family":"Marin","given":"Ioana","non-dropping-particle":"","parse-names":false,"suffix":""},{"dropping-particle":"","family":"Coddington","given":"Nathan","non-dropping-particle":"","parse-names":false,"suffix":""},{"dropping-particle":"","family":"Wolf","given":"Yochai","non-dropping-particle":"","parse-names":false,"suffix":""},{"dropping-particle":"","family":"Turner","given":"Stephen D.","non-dropping-particle":"","parse-names":false,"suffix":""},{"dropping-particle":"","family":"Aderem","given":"Alan","non-dropping-particle":"","parse-names":false,"suffix":""},{"dropping-particle":"","family":"Klibanov","given":"Alexander L.","non-dropping-particle":"","parse-names":false,"suffix":""},{"dropping-particle":"","family":"Harris","given":"Tajie H.","non-dropping-particle":"","parse-names":false,"suffix":""},{"dropping-particle":"","family":"Jung","given":"Steffen","non-dropping-particle":"","parse-names":false,"suffix":""},{"dropping-particle":"","family":"Litvak","given":"Vladimir","non-dropping-particle":"","parse-names":false,"suffix":""},{"dropping-particle":"","family":"Kipnis","given":"Jonathan","non-dropping-particle":"","parse-names":false,"suffix":""}],"container-title":"Immunity","id":"ITEM-1","issue":"4","issued":{"date-parts":[["2015"]]},"page":"679-691","title":"Methyl-CpG Binding Protein 2 Regulates Microglia and Macrophage Gene Expression in Response to Inflammatory Stimuli","type":"article-journal","volume":"42"},"uris":["http://www.mendeley.com/documents/?uuid=c8ff8bab-cf81-4739-8ab2-942b0fa7e9c1"]}],"mendeley":{"formattedCitation":"&lt;sup&gt;3&lt;/sup&gt;","plainTextFormattedCitation":"3","previouslyFormattedCitation":"&lt;sup&gt;3&lt;/sup&gt;"},"properties":{"noteIndex":0},"schema":"https://github.com/citation-style-language/schema/raw/master/csl-citation.json"}</w:instrText>
      </w:r>
      <w:r w:rsidRPr="00183C39">
        <w:rPr>
          <w:lang w:val="en-US"/>
        </w:rPr>
        <w:fldChar w:fldCharType="separate"/>
      </w:r>
      <w:r w:rsidR="00F40CAE" w:rsidRPr="00183C39">
        <w:rPr>
          <w:noProof/>
          <w:vertAlign w:val="superscript"/>
          <w:lang w:val="en-US"/>
        </w:rPr>
        <w:t>3</w:t>
      </w:r>
      <w:r w:rsidRPr="00183C39">
        <w:rPr>
          <w:lang w:val="en-US"/>
        </w:rPr>
        <w:fldChar w:fldCharType="end"/>
      </w:r>
      <w:r w:rsidRPr="00183C39">
        <w:rPr>
          <w:lang w:val="en-US"/>
        </w:rPr>
        <w:t xml:space="preserve">. </w:t>
      </w:r>
      <w:r w:rsidRPr="00183C39">
        <w:rPr>
          <w:color w:val="000000" w:themeColor="text1"/>
          <w:lang w:val="en-US"/>
        </w:rPr>
        <w:t>Macrophages are crucial effector cells able to orchestrate both innate and adaptive immune responses and they are indispensable for tissue homeostasis</w:t>
      </w:r>
      <w:r w:rsidRPr="00183C39">
        <w:rPr>
          <w:color w:val="000000" w:themeColor="text1"/>
          <w:lang w:val="en-US"/>
        </w:rPr>
        <w:fldChar w:fldCharType="begin" w:fldLock="1"/>
      </w:r>
      <w:r w:rsidR="00EA0B98" w:rsidRPr="00183C39">
        <w:rPr>
          <w:color w:val="000000" w:themeColor="text1"/>
          <w:lang w:val="en-US"/>
        </w:rPr>
        <w:instrText>ADDIN CSL_CITATION {"citationItems":[{"id":"ITEM-1","itemData":{"DOI":"10.1038/nature12034.Origins","author":[{"dropping-particle":"","family":"Wynn","given":"Thomas A.","non-dropping-particle":"","parse-names":false,"suffix":""},{"dropping-particle":"","family":"Chawla","given":"Ajay","non-dropping-particle":"","parse-names":false,"suffix":""},{"dropping-particle":"","family":"Pollard","given":"Jeffrey W.","non-dropping-particle":"","parse-names":false,"suffix":""}],"container-title":"Nature","id":"ITEM-1","issue":"7446","issued":{"date-parts":[["2014"]]},"page":"445-455","title":"Origins and Hallmarks of Macrophages: Development, Homeostasis, and Disease","type":"article-journal","volume":"496"},"uris":["http://www.mendeley.com/documents/?uuid=76209945-d424-4298-bbb2-84f54137b4dc"]}],"mendeley":{"formattedCitation":"&lt;sup&gt;8&lt;/sup&gt;","plainTextFormattedCitation":"8","previouslyFormattedCitation":"&lt;sup&gt;8&lt;/sup&gt;"},"properties":{"noteIndex":0},"schema":"https://github.com/citation-style-language/schema/raw/master/csl-citation.json"}</w:instrText>
      </w:r>
      <w:r w:rsidRPr="00183C39">
        <w:rPr>
          <w:color w:val="000000" w:themeColor="text1"/>
          <w:lang w:val="en-US"/>
        </w:rPr>
        <w:fldChar w:fldCharType="separate"/>
      </w:r>
      <w:r w:rsidR="00173663" w:rsidRPr="00183C39">
        <w:rPr>
          <w:noProof/>
          <w:color w:val="000000" w:themeColor="text1"/>
          <w:vertAlign w:val="superscript"/>
          <w:lang w:val="en-US"/>
        </w:rPr>
        <w:t>8</w:t>
      </w:r>
      <w:r w:rsidRPr="00183C39">
        <w:rPr>
          <w:color w:val="000000" w:themeColor="text1"/>
          <w:lang w:val="en-US"/>
        </w:rPr>
        <w:fldChar w:fldCharType="end"/>
      </w:r>
      <w:r w:rsidR="007936C6" w:rsidRPr="00183C39">
        <w:rPr>
          <w:color w:val="000000" w:themeColor="text1"/>
          <w:vertAlign w:val="superscript"/>
          <w:lang w:val="en-US"/>
        </w:rPr>
        <w:t>,</w:t>
      </w:r>
      <w:r w:rsidRPr="00183C39">
        <w:rPr>
          <w:color w:val="000000" w:themeColor="text1"/>
          <w:lang w:val="en-US"/>
        </w:rPr>
        <w:fldChar w:fldCharType="begin" w:fldLock="1"/>
      </w:r>
      <w:r w:rsidR="00EA0B98" w:rsidRPr="00183C39">
        <w:rPr>
          <w:color w:val="000000" w:themeColor="text1"/>
          <w:lang w:val="en-US"/>
        </w:rPr>
        <w:instrText>ADDIN CSL_CITATION {"citationItems":[{"id":"ITEM-1","itemData":{"DOI":"10.1038/s41423-019-0315-0","ISSN":"2042-0226","author":[{"dropping-particle":"","family":"Chen","given":"Siyuan","non-dropping-particle":"","parse-names":false,"suffix":""},{"dropping-particle":"","family":"Yang","given":"Jing","non-dropping-particle":"","parse-names":false,"suffix":""},{"dropping-particle":"","family":"Wei","given":"Yuquan","non-dropping-particle":"","parse-names":false,"suffix":""},{"dropping-particle":"","family":"Wei","given":"Xiawei","non-dropping-particle":"","parse-names":false,"suffix":""}],"container-title":"Cellular &amp; Molecular Immunology","id":"ITEM-1","issue":"17","issued":{"date-parts":[["2020"]]},"page":"36-49","publisher":"Springer US","title":"Epigenetic regulation of macrophages : from homeostasis maintenance to host defense","type":"article-journal"},"uris":["http://www.mendeley.com/documents/?uuid=e6605185-b69d-491e-b406-5121e47529be"]}],"mendeley":{"formattedCitation":"&lt;sup&gt;9&lt;/sup&gt;","plainTextFormattedCitation":"9","previouslyFormattedCitation":"&lt;sup&gt;9&lt;/sup&gt;"},"properties":{"noteIndex":0},"schema":"https://github.com/citation-style-language/schema/raw/master/csl-citation.json"}</w:instrText>
      </w:r>
      <w:r w:rsidRPr="00183C39">
        <w:rPr>
          <w:color w:val="000000" w:themeColor="text1"/>
          <w:lang w:val="en-US"/>
        </w:rPr>
        <w:fldChar w:fldCharType="separate"/>
      </w:r>
      <w:r w:rsidR="00173663" w:rsidRPr="00183C39">
        <w:rPr>
          <w:noProof/>
          <w:color w:val="000000" w:themeColor="text1"/>
          <w:vertAlign w:val="superscript"/>
          <w:lang w:val="en-US"/>
        </w:rPr>
        <w:t>9</w:t>
      </w:r>
      <w:r w:rsidRPr="00183C39">
        <w:rPr>
          <w:color w:val="000000" w:themeColor="text1"/>
          <w:lang w:val="en-US"/>
        </w:rPr>
        <w:fldChar w:fldCharType="end"/>
      </w:r>
      <w:r w:rsidRPr="00183C39">
        <w:rPr>
          <w:color w:val="000000" w:themeColor="text1"/>
          <w:lang w:val="en-US"/>
        </w:rPr>
        <w:t xml:space="preserve">. </w:t>
      </w:r>
      <w:r w:rsidR="00173663" w:rsidRPr="00183C39">
        <w:rPr>
          <w:color w:val="000000" w:themeColor="text1"/>
          <w:lang w:val="en-US"/>
        </w:rPr>
        <w:t>Since MeCP2 is a ubiquitous transcription factor and previous work have established that MeCP2 affects myeloid cells</w:t>
      </w:r>
      <w:r w:rsidR="00173663" w:rsidRPr="00183C39">
        <w:rPr>
          <w:color w:val="000000" w:themeColor="text1"/>
          <w:lang w:val="en-US"/>
        </w:rPr>
        <w:fldChar w:fldCharType="begin" w:fldLock="1"/>
      </w:r>
      <w:r w:rsidR="00173663" w:rsidRPr="00183C39">
        <w:rPr>
          <w:color w:val="000000" w:themeColor="text1"/>
          <w:lang w:val="en-US"/>
        </w:rPr>
        <w:instrText>ADDIN CSL_CITATION {"citationItems":[{"id":"ITEM-1","itemData":{"DOI":"10.1016/j.immuni.2015.03.013","ISBN":"1097-4180 (Electronic)\\r1074-7613 (Linking)","ISSN":"10974180","PMID":"25902482","abstract":"Mutations in MECP2, encoding the epigenetic regulator methyl-CpG-binding protein 2, are the predominant cause of Rett syndrome, a disease characterized by both neurological symptoms and systemic abnormalities. Microglial dysfunction is thought to contribute to disease pathogenesis, and here we found microglia become activated and subsequently lost with disease progression in Mecp2-null mice. Mecp2 was found to be expressed in peripheral macrophage and monocyte populations, several of which also became depleted in Mecp2-null mice. RNA-seq revealed increased expressionofglucocorticoid- and hypoxia-induced transcripts in Mecp2-deficient microglia and peritoneal macrophages. Furthermore, Mecp2 was found to regulate inflammatory gene transcription in response to TNF stimulation. Postnatal re-expression of Mecp2 using Cx3cr1creERincreased the lifespan of otherwise Mecp2-null mice. These data suggest that Mecp2 regulates microglia and macrophage responsiveness to environmental stimuli to promote homeostasis. Dysfunction of tissue-resident macrophages might contribute to the systemic pathologies observed in Rett syndrome.","author":[{"dropping-particle":"","family":"Cronk","given":"James C.","non-dropping-particle":"","parse-names":false,"suffix":""},{"dropping-particle":"","family":"Derecki","given":"Noël C.","non-dropping-particle":"","parse-names":false,"suffix":""},{"dropping-particle":"","family":"Ji","given":"Emily","non-dropping-particle":"","parse-names":false,"suffix":""},{"dropping-particle":"","family":"Xu","given":"Yang","non-dropping-particle":"","parse-names":false,"suffix":""},{"dropping-particle":"","family":"Lampano","given":"Aaron E.","non-dropping-particle":"","parse-names":false,"suffix":""},{"dropping-particle":"","family":"Smirnov","given":"Igor","non-dropping-particle":"","parse-names":false,"suffix":""},{"dropping-particle":"","family":"Baker","given":"Wendy","non-dropping-particle":"","parse-names":false,"suffix":""},{"dropping-particle":"","family":"Norris","given":"Geoffrey T.","non-dropping-particle":"","parse-names":false,"suffix":""},{"dropping-particle":"","family":"Marin","given":"Ioana","non-dropping-particle":"","parse-names":false,"suffix":""},{"dropping-particle":"","family":"Coddington","given":"Nathan","non-dropping-particle":"","parse-names":false,"suffix":""},{"dropping-particle":"","family":"Wolf","given":"Yochai","non-dropping-particle":"","parse-names":false,"suffix":""},{"dropping-particle":"","family":"Turner","given":"Stephen D.","non-dropping-particle":"","parse-names":false,"suffix":""},{"dropping-particle":"","family":"Aderem","given":"Alan","non-dropping-particle":"","parse-names":false,"suffix":""},{"dropping-particle":"","family":"Klibanov","given":"Alexander L.","non-dropping-particle":"","parse-names":false,"suffix":""},{"dropping-particle":"","family":"Harris","given":"Tajie H.","non-dropping-particle":"","parse-names":false,"suffix":""},{"dropping-particle":"","family":"Jung","given":"Steffen","non-dropping-particle":"","parse-names":false,"suffix":""},{"dropping-particle":"","family":"Litvak","given":"Vladimir","non-dropping-particle":"","parse-names":false,"suffix":""},{"dropping-particle":"","family":"Kipnis","given":"Jonathan","non-dropping-particle":"","parse-names":false,"suffix":""}],"container-title":"Immunity","id":"ITEM-1","issue":"4","issued":{"date-parts":[["2015"]]},"page":"679-691","title":"Methyl-CpG Binding Protein 2 Regulates Microglia and Macrophage Gene Expression in Response to Inflammatory Stimuli","type":"article-journal","volume":"42"},"uris":["http://www.mendeley.com/documents/?uuid=c8ff8bab-cf81-4739-8ab2-942b0fa7e9c1"]}],"mendeley":{"formattedCitation":"&lt;sup&gt;3&lt;/sup&gt;","plainTextFormattedCitation":"3","previouslyFormattedCitation":"&lt;sup&gt;3&lt;/sup&gt;"},"properties":{"noteIndex":0},"schema":"https://github.com/citation-style-language/schema/raw/master/csl-citation.json"}</w:instrText>
      </w:r>
      <w:r w:rsidR="00173663" w:rsidRPr="00183C39">
        <w:rPr>
          <w:color w:val="000000" w:themeColor="text1"/>
          <w:lang w:val="en-US"/>
        </w:rPr>
        <w:fldChar w:fldCharType="separate"/>
      </w:r>
      <w:r w:rsidR="00173663" w:rsidRPr="00183C39">
        <w:rPr>
          <w:noProof/>
          <w:color w:val="000000" w:themeColor="text1"/>
          <w:vertAlign w:val="superscript"/>
          <w:lang w:val="en-US"/>
        </w:rPr>
        <w:t>3</w:t>
      </w:r>
      <w:r w:rsidR="00173663" w:rsidRPr="00183C39">
        <w:rPr>
          <w:color w:val="000000" w:themeColor="text1"/>
          <w:lang w:val="en-US"/>
        </w:rPr>
        <w:fldChar w:fldCharType="end"/>
      </w:r>
      <w:r w:rsidR="00173663" w:rsidRPr="00183C39">
        <w:rPr>
          <w:color w:val="000000" w:themeColor="text1"/>
          <w:lang w:val="en-US"/>
        </w:rPr>
        <w:t xml:space="preserve">, we sought to evaluate the potential role MeCP2 on macrophage polarization, in the context of an active immune response.  For this purpose, we used cultures of </w:t>
      </w:r>
      <w:r w:rsidR="00173663" w:rsidRPr="00183C39">
        <w:rPr>
          <w:lang w:val="en-US"/>
        </w:rPr>
        <w:t>BMDM isolated from MeCP2</w:t>
      </w:r>
      <w:r w:rsidR="00173663" w:rsidRPr="00183C39">
        <w:rPr>
          <w:vertAlign w:val="superscript"/>
          <w:lang w:val="en-US"/>
        </w:rPr>
        <w:t>308/y</w:t>
      </w:r>
      <w:r w:rsidR="00173663" w:rsidRPr="00183C39">
        <w:rPr>
          <w:lang w:val="en-US"/>
        </w:rPr>
        <w:t xml:space="preserve"> mice, a RTT mouse model that expresses a truncated form of MeCP2  and presents aberrant oxidative brain damage and peripheral inflammation</w:t>
      </w:r>
      <w:r w:rsidR="00173663" w:rsidRPr="00183C39">
        <w:rPr>
          <w:lang w:val="en-US"/>
        </w:rPr>
        <w:fldChar w:fldCharType="begin" w:fldLock="1"/>
      </w:r>
      <w:r w:rsidR="00EA0B98" w:rsidRPr="00183C39">
        <w:rPr>
          <w:lang w:val="en-US"/>
        </w:rPr>
        <w:instrText>ADDIN CSL_CITATION {"citationItems":[{"id":"ITEM-1","itemData":{"DOI":"10.1155/2017/9467819","ISSN":"14661861","PMID":"28592917","abstract":"Rett syndrome (RTT) is a rare neurodevelopmental disorder usually caused by mutations in the X-linked gene methyl-CpG-binding protein 2 (MECP2). Several Mecp2 mutant mouse lines have been developed recapitulating part of the clinical features. In particular, Mecp2-308 female heterozygous mice, bearing a truncating mutation, are a validated model of the disease. While recent data suggest a role for inflammation in RTT, little information on the inflammatory status in murine models of the disease is available. Here, we investigated the inflammatory status by proteomic 2-DE/MALDI-ToF/ToF analyses in symptomatic Mecp2-308 female mice. Ten differentially expressed proteins were evidenced in the Mecp2-308 mutated plasma proteome. In particular, 5 positive acute-phase response (APR) proteins increased (i.e., kininogen-1, alpha-fetoprotein, mannose-binding protein C, alpha-1-antitrypsin, and alpha-2-macroglobulin), and 3 negative APR reactants were decreased (i.e., serotransferrin, albumin, and apolipoprotein A1). CD5 antigen-like and vitamin D-binding protein, two proteins strictly related to inflammation, were also changed. These results indicate for the first time a persistent unresolved inflammation of unknown origin in the Mecp2-308 mouse model.","author":[{"dropping-particle":"","family":"Cortelazzo","given":"Alessio","non-dropping-particle":"","parse-names":false,"suffix":""},{"dropping-particle":"","family":"Felice","given":"Claudio","non-dropping-particle":"De","parse-names":false,"suffix":""},{"dropping-particle":"","family":"Filippis","given":"Bianca","non-dropping-particle":"De","parse-names":false,"suffix":""},{"dropping-particle":"","family":"Ricceri","given":"Laura","non-dropping-particle":"","parse-names":false,"suffix":""},{"dropping-particle":"","family":"Laviola","given":"Giovanni","non-dropping-particle":"","parse-names":false,"suffix":""},{"dropping-particle":"","family":"Leoncini","given":"Silvia","non-dropping-particle":"","parse-names":false,"suffix":""},{"dropping-particle":"","family":"Signorini","given":"Cinzia","non-dropping-particle":"","parse-names":false,"suffix":""},{"dropping-particle":"","family":"Pescaglini","given":"Monica","non-dropping-particle":"","parse-names":false,"suffix":""},{"dropping-particle":"","family":"Guerranti","given":"Roberto","non-dropping-particle":"","parse-names":false,"suffix":""},{"dropping-particle":"","family":"Timperio","given":"Anna Maria","non-dropping-particle":"","parse-names":false,"suffix":""},{"dropping-particle":"","family":"Zolla","given":"Lello","non-dropping-particle":"","parse-names":false,"suffix":""},{"dropping-particle":"","family":"Ciccoli","given":"Lucia","non-dropping-particle":"","parse-names":false,"suffix":""},{"dropping-particle":"","family":"Hayek","given":"Joussef","non-dropping-particle":"","parse-names":false,"suffix":""}],"container-title":"Mediators of Inflammation","id":"ITEM-1","issued":{"date-parts":[["2017"]]},"publisher":"Hindawi","title":"Persistent Unresolved Inflammation in the Mecp2-308 Female Mutated Mouse Model of Rett Syndrome","type":"article-journal","volume":"2017"},"uris":["http://www.mendeley.com/documents/?uuid=aa921b36-487c-43d8-81d0-baab67168cb5"]}],"mendeley":{"formattedCitation":"&lt;sup&gt;10&lt;/sup&gt;","plainTextFormattedCitation":"10","previouslyFormattedCitation":"&lt;sup&gt;10&lt;/sup&gt;"},"properties":{"noteIndex":0},"schema":"https://github.com/citation-style-language/schema/raw/master/csl-citation.json"}</w:instrText>
      </w:r>
      <w:r w:rsidR="00173663" w:rsidRPr="00183C39">
        <w:rPr>
          <w:lang w:val="en-US"/>
        </w:rPr>
        <w:fldChar w:fldCharType="separate"/>
      </w:r>
      <w:r w:rsidR="00173663" w:rsidRPr="00183C39">
        <w:rPr>
          <w:noProof/>
          <w:vertAlign w:val="superscript"/>
          <w:lang w:val="en-US"/>
        </w:rPr>
        <w:t>10</w:t>
      </w:r>
      <w:r w:rsidR="00173663" w:rsidRPr="00183C39">
        <w:rPr>
          <w:lang w:val="en-US"/>
        </w:rPr>
        <w:fldChar w:fldCharType="end"/>
      </w:r>
      <w:r w:rsidR="00173663" w:rsidRPr="00183C39">
        <w:rPr>
          <w:lang w:val="en-US"/>
        </w:rPr>
        <w:t xml:space="preserve">. </w:t>
      </w:r>
    </w:p>
    <w:p w14:paraId="14F87745" w14:textId="77777777" w:rsidR="00612721" w:rsidRPr="00183C39" w:rsidRDefault="00612721" w:rsidP="00612721">
      <w:pPr>
        <w:spacing w:before="120" w:line="360" w:lineRule="auto"/>
        <w:ind w:right="-142" w:firstLine="708"/>
        <w:jc w:val="both"/>
        <w:rPr>
          <w:color w:val="000000" w:themeColor="text1"/>
          <w:lang w:val="en-US"/>
        </w:rPr>
      </w:pPr>
      <w:r w:rsidRPr="00183C39">
        <w:rPr>
          <w:color w:val="000000" w:themeColor="text1"/>
          <w:lang w:val="en-US"/>
        </w:rPr>
        <w:t>First, we were able to determine that the process of differentiation from bone marrow precursors to macrophages was not directly influenced by MeCP2 mutation according to the expression of specific markers CD45+CD11b+. Similar results were found in previous work using MeCP2-</w:t>
      </w:r>
      <w:r w:rsidRPr="00183C39">
        <w:rPr>
          <w:i/>
          <w:iCs/>
          <w:color w:val="000000" w:themeColor="text1"/>
          <w:lang w:val="en-US"/>
        </w:rPr>
        <w:t>null</w:t>
      </w:r>
      <w:r w:rsidRPr="00183C39">
        <w:rPr>
          <w:color w:val="000000" w:themeColor="text1"/>
          <w:lang w:val="en-US"/>
        </w:rPr>
        <w:t xml:space="preserve"> Ly6c</w:t>
      </w:r>
      <w:r w:rsidRPr="00183C39">
        <w:rPr>
          <w:color w:val="000000" w:themeColor="text1"/>
          <w:vertAlign w:val="superscript"/>
          <w:lang w:val="en-US"/>
        </w:rPr>
        <w:t>high</w:t>
      </w:r>
      <w:r w:rsidRPr="00183C39">
        <w:rPr>
          <w:color w:val="000000" w:themeColor="text1"/>
          <w:lang w:val="en-US"/>
        </w:rPr>
        <w:t xml:space="preserve"> monocytes, which displayed similar kinetics of differentiation to macrophages and proliferative capacity as the WT</w:t>
      </w:r>
      <w:r w:rsidRPr="00183C39">
        <w:rPr>
          <w:color w:val="000000" w:themeColor="text1"/>
          <w:lang w:val="en-US"/>
        </w:rPr>
        <w:fldChar w:fldCharType="begin" w:fldLock="1"/>
      </w:r>
      <w:r w:rsidR="00FD3B9C" w:rsidRPr="00183C39">
        <w:rPr>
          <w:color w:val="000000" w:themeColor="text1"/>
          <w:lang w:val="en-US"/>
        </w:rPr>
        <w:instrText>ADDIN CSL_CITATION {"citationItems":[{"id":"ITEM-1","itemData":{"DOI":"10.1016/j.immuni.2015.03.013","ISBN":"1097-4180 (Electronic)\\r1074-7613 (Linking)","ISSN":"10974180","PMID":"25902482","abstract":"Mutations in MECP2, encoding the epigenetic regulator methyl-CpG-binding protein 2, are the predominant cause of Rett syndrome, a disease characterized by both neurological symptoms and systemic abnormalities. Microglial dysfunction is thought to contribute to disease pathogenesis, and here we found microglia become activated and subsequently lost with disease progression in Mecp2-null mice. Mecp2 was found to be expressed in peripheral macrophage and monocyte populations, several of which also became depleted in Mecp2-null mice. RNA-seq revealed increased expressionofglucocorticoid- and hypoxia-induced transcripts in Mecp2-deficient microglia and peritoneal macrophages. Furthermore, Mecp2 was found to regulate inflammatory gene transcription in response to TNF stimulation. Postnatal re-expression of Mecp2 using Cx3cr1creERincreased the lifespan of otherwise Mecp2-null mice. These data suggest that Mecp2 regulates microglia and macrophage responsiveness to environmental stimuli to promote homeostasis. Dysfunction of tissue-resident macrophages might contribute to the systemic pathologies observed in Rett syndrome.","author":[{"dropping-particle":"","family":"Cronk","given":"James C.","non-dropping-particle":"","parse-names":false,"suffix":""},{"dropping-particle":"","family":"Derecki","given":"Noël C.","non-dropping-particle":"","parse-names":false,"suffix":""},{"dropping-particle":"","family":"Ji","given":"Emily","non-dropping-particle":"","parse-names":false,"suffix":""},{"dropping-particle":"","family":"Xu","given":"Yang","non-dropping-particle":"","parse-names":false,"suffix":""},{"dropping-particle":"","family":"Lampano","given":"Aaron E.","non-dropping-particle":"","parse-names":false,"suffix":""},{"dropping-particle":"","family":"Smirnov","given":"Igor","non-dropping-particle":"","parse-names":false,"suffix":""},{"dropping-particle":"","family":"Baker","given":"Wendy","non-dropping-particle":"","parse-names":false,"suffix":""},{"dropping-particle":"","family":"Norris","given":"Geoffrey T.","non-dropping-particle":"","parse-names":false,"suffix":""},{"dropping-particle":"","family":"Marin","given":"Ioana","non-dropping-particle":"","parse-names":false,"suffix":""},{"dropping-particle":"","family":"Coddington","given":"Nathan","non-dropping-particle":"","parse-names":false,"suffix":""},{"dropping-particle":"","family":"Wolf","given":"Yochai","non-dropping-particle":"","parse-names":false,"suffix":""},{"dropping-particle":"","family":"Turner","given":"Stephen D.","non-dropping-particle":"","parse-names":false,"suffix":""},{"dropping-particle":"","family":"Aderem","given":"Alan","non-dropping-particle":"","parse-names":false,"suffix":""},{"dropping-particle":"","family":"Klibanov","given":"Alexander L.","non-dropping-particle":"","parse-names":false,"suffix":""},{"dropping-particle":"","family":"Harris","given":"Tajie H.","non-dropping-particle":"","parse-names":false,"suffix":""},{"dropping-particle":"","family":"Jung","given":"Steffen","non-dropping-particle":"","parse-names":false,"suffix":""},{"dropping-particle":"","family":"Litvak","given":"Vladimir","non-dropping-particle":"","parse-names":false,"suffix":""},{"dropping-particle":"","family":"Kipnis","given":"Jonathan","non-dropping-particle":"","parse-names":false,"suffix":""}],"container-title":"Immunity","id":"ITEM-1","issue":"4","issued":{"date-parts":[["2015"]]},"page":"679-691","title":"Methyl-CpG Binding Protein 2 Regulates Microglia and Macrophage Gene Expression in Response to Inflammatory Stimuli","type":"article-journal","volume":"42"},"uris":["http://www.mendeley.com/documents/?uuid=c8ff8bab-cf81-4739-8ab2-942b0fa7e9c1"]}],"mendeley":{"formattedCitation":"&lt;sup&gt;3&lt;/sup&gt;","plainTextFormattedCitation":"3","previouslyFormattedCitation":"&lt;sup&gt;3&lt;/sup&gt;"},"properties":{"noteIndex":0},"schema":"https://github.com/citation-style-language/schema/raw/master/csl-citation.json"}</w:instrText>
      </w:r>
      <w:r w:rsidRPr="00183C39">
        <w:rPr>
          <w:color w:val="000000" w:themeColor="text1"/>
          <w:lang w:val="en-US"/>
        </w:rPr>
        <w:fldChar w:fldCharType="separate"/>
      </w:r>
      <w:r w:rsidR="00F40CAE" w:rsidRPr="00183C39">
        <w:rPr>
          <w:noProof/>
          <w:color w:val="000000" w:themeColor="text1"/>
          <w:vertAlign w:val="superscript"/>
          <w:lang w:val="en-US"/>
        </w:rPr>
        <w:t>3</w:t>
      </w:r>
      <w:r w:rsidRPr="00183C39">
        <w:rPr>
          <w:color w:val="000000" w:themeColor="text1"/>
          <w:lang w:val="en-US"/>
        </w:rPr>
        <w:fldChar w:fldCharType="end"/>
      </w:r>
      <w:r w:rsidRPr="00183C39">
        <w:rPr>
          <w:color w:val="000000" w:themeColor="text1"/>
          <w:lang w:val="en-US"/>
        </w:rPr>
        <w:t xml:space="preserve">. </w:t>
      </w:r>
    </w:p>
    <w:p w14:paraId="1B0444B8" w14:textId="77777777" w:rsidR="00612721" w:rsidRPr="00183C39" w:rsidRDefault="00612721" w:rsidP="00612721">
      <w:pPr>
        <w:spacing w:before="120" w:line="360" w:lineRule="auto"/>
        <w:ind w:right="-142" w:firstLine="708"/>
        <w:jc w:val="both"/>
        <w:rPr>
          <w:color w:val="000000" w:themeColor="text1"/>
          <w:lang w:val="en-US"/>
        </w:rPr>
      </w:pPr>
      <w:r w:rsidRPr="00183C39">
        <w:rPr>
          <w:color w:val="000000" w:themeColor="text1"/>
          <w:lang w:val="en-US"/>
        </w:rPr>
        <w:t>In response to LPS+IFN</w:t>
      </w:r>
      <w:r w:rsidRPr="00183C39">
        <w:rPr>
          <w:color w:val="000000" w:themeColor="text1"/>
          <w:lang w:val="en-US"/>
        </w:rPr>
        <w:sym w:font="Symbol" w:char="F067"/>
      </w:r>
      <w:r w:rsidRPr="00183C39">
        <w:rPr>
          <w:color w:val="000000" w:themeColor="text1"/>
          <w:lang w:val="en-US"/>
        </w:rPr>
        <w:t xml:space="preserve"> (M1 stimuli), both WT and MUT</w:t>
      </w:r>
      <w:r w:rsidR="00C21F1F" w:rsidRPr="00183C39">
        <w:rPr>
          <w:color w:val="000000" w:themeColor="text1"/>
          <w:lang w:val="en-US"/>
        </w:rPr>
        <w:t>-</w:t>
      </w:r>
      <w:r w:rsidRPr="00183C39">
        <w:rPr>
          <w:color w:val="000000" w:themeColor="text1"/>
          <w:lang w:val="en-US"/>
        </w:rPr>
        <w:t>BMDM produced increased levels of prototypic M1 genes. However, MUT</w:t>
      </w:r>
      <w:r w:rsidR="00C21F1F" w:rsidRPr="00183C39">
        <w:rPr>
          <w:color w:val="000000" w:themeColor="text1"/>
          <w:lang w:val="en-US"/>
        </w:rPr>
        <w:t>-</w:t>
      </w:r>
      <w:r w:rsidRPr="00183C39">
        <w:rPr>
          <w:color w:val="000000" w:themeColor="text1"/>
          <w:lang w:val="en-US"/>
        </w:rPr>
        <w:t>BMDM expressed significant higher levels of TNF</w:t>
      </w:r>
      <w:r w:rsidRPr="00183C39">
        <w:rPr>
          <w:color w:val="000000" w:themeColor="text1"/>
          <w:lang w:val="en-US"/>
        </w:rPr>
        <w:sym w:font="Symbol" w:char="F061"/>
      </w:r>
      <w:r w:rsidRPr="00183C39">
        <w:rPr>
          <w:color w:val="000000" w:themeColor="text1"/>
          <w:lang w:val="en-US"/>
        </w:rPr>
        <w:t xml:space="preserve"> transcript; this finding was similar to other reports using microglial and macrophages from MeCP2-</w:t>
      </w:r>
      <w:r w:rsidRPr="00183C39">
        <w:rPr>
          <w:i/>
          <w:iCs/>
          <w:color w:val="000000" w:themeColor="text1"/>
          <w:lang w:val="en-US"/>
        </w:rPr>
        <w:t>null</w:t>
      </w:r>
      <w:r w:rsidRPr="00183C39">
        <w:rPr>
          <w:color w:val="000000" w:themeColor="text1"/>
          <w:lang w:val="en-US"/>
        </w:rPr>
        <w:t xml:space="preserve"> models and in RTT patients</w:t>
      </w:r>
      <w:r w:rsidRPr="00183C39">
        <w:rPr>
          <w:color w:val="000000" w:themeColor="text1"/>
          <w:lang w:val="en-US"/>
        </w:rPr>
        <w:fldChar w:fldCharType="begin" w:fldLock="1"/>
      </w:r>
      <w:r w:rsidR="00173663" w:rsidRPr="00183C39">
        <w:rPr>
          <w:color w:val="000000" w:themeColor="text1"/>
          <w:lang w:val="en-US"/>
        </w:rPr>
        <w:instrText>ADDIN CSL_CITATION {"citationItems":[{"id":"ITEM-1","itemData":{"DOI":"10.1016/j.cyto.2015.10.002","ISBN":"1043-4666","ISSN":"10960023","PMID":"26471937","abstract":"A potential role for immune dysfunction in autism spectrum disorders (ASD) has been well established. However, immunological features of Rett syndrome (RTT), a genetic neurodevelopmental disorder closely related to autism, have not been well addressed yet.By using multiplex Luminex technology, a panel of 27 cytokines and chemokines was evaluated in serum from 10 RTT patients with confirmed diagnosis of MECP2 mutation (typical RTT), 12 children affected by classic autistic disorder and 8 control subjects. The cytokine/chemokine gene expression was assessed by real time PCR on mRNA of isolated peripheral blood mononuclear cells (PBMCs). Moreover, ultrastructural analysis of PBMCs was performed using transmission electron microscopy (TEM).Significantly higher serum levels of interleukin-8 (IL-8), IL-9, IL-13 were detected in RTT compared to control subjects, and IL-15 shows a trend toward the upregulation in RTT. In addition, IL-1β and VEGF were the only down-regulated cytokines in autistic patients with respect to RTT. No difference in cytokine/chemokine profile between autistic and control groups was detected. These data were also confirmed by ELISA real time PCR. At the ultrastructural level, the most severe morphological abnormalities were observed in mitochondria of both RTT and autistic PBMCs.In conclusion, our study shows a deregulated cytokine/chemokine profile together with morphologically altered immune cells in RTT. Such abnormalities were not quite as evident in autistic subjects. These findings indicate a possible role of immune dysfunction in RTT making the clinical features of this pathology related also to the immunology aspects, suggesting, therefore, novel possible therapeutic interventions for this disorder.","author":[{"dropping-particle":"","family":"Pecorelli","given":"Alessandra","non-dropping-particle":"","parse-names":false,"suffix":""},{"dropping-particle":"","family":"Cervellati","given":"Franco","non-dropping-particle":"","parse-names":false,"suffix":""},{"dropping-particle":"","family":"Belmonte","given":"Giuseppe","non-dropping-particle":"","parse-names":false,"suffix":""},{"dropping-particle":"","family":"Montagner","given":"Giulia","non-dropping-particle":"","parse-names":false,"suffix":""},{"dropping-particle":"","family":"Waldon","given":"Phi Anh","non-dropping-particle":"","parse-names":false,"suffix":""},{"dropping-particle":"","family":"Hayek","given":"Joussef","non-dropping-particle":"","parse-names":false,"suffix":""},{"dropping-particle":"","family":"Gambari","given":"Roberto","non-dropping-particle":"","parse-names":false,"suffix":""},{"dropping-particle":"","family":"Valacchi","given":"Giuseppe","non-dropping-particle":"","parse-names":false,"suffix":""}],"container-title":"Cytokine","id":"ITEM-1","issued":{"date-parts":[["2016"]]},"page":"180-188","publisher":"Elsevier Ltd","title":"Cytokines profile and peripheral blood mononuclear cells morphology in Rett and autistic patients","type":"article-journal","volume":"77"},"uris":["http://www.mendeley.com/documents/?uuid=e9122314-946a-4ed8-8580-3b87d44f6c0c"]},{"id":"ITEM-2","itemData":{"DOI":"10.1016/j.immuni.2015.03.013","ISBN":"1097-4180 (Electronic)\\r1074-7613 (Linking)","ISSN":"10974180","PMID":"25902482","abstract":"Mutations in MECP2, encoding the epigenetic regulator methyl-CpG-binding protein 2, are the predominant cause of Rett syndrome, a disease characterized by both neurological symptoms and systemic abnormalities. Microglial dysfunction is thought to contribute to disease pathogenesis, and here we found microglia become activated and subsequently lost with disease progression in Mecp2-null mice. Mecp2 was found to be expressed in peripheral macrophage and monocyte populations, several of which also became depleted in Mecp2-null mice. RNA-seq revealed increased expressionofglucocorticoid- and hypoxia-induced transcripts in Mecp2-deficient microglia and peritoneal macrophages. Furthermore, Mecp2 was found to regulate inflammatory gene transcription in response to TNF stimulation. Postnatal re-expression of Mecp2 using Cx3cr1creERincreased the lifespan of otherwise Mecp2-null mice. These data suggest that Mecp2 regulates microglia and macrophage responsiveness to environmental stimuli to promote homeostasis. Dysfunction of tissue-resident macrophages might contribute to the systemic pathologies observed in Rett syndrome.","author":[{"dropping-particle":"","family":"Cronk","given":"James C.","non-dropping-particle":"","parse-names":false,"suffix":""},{"dropping-particle":"","family":"Derecki","given":"Noël C.","non-dropping-particle":"","parse-names":false,"suffix":""},{"dropping-particle":"","family":"Ji","given":"Emily","non-dropping-particle":"","parse-names":false,"suffix":""},{"dropping-particle":"","family":"Xu","given":"Yang","non-dropping-particle":"","parse-names":false,"suffix":""},{"dropping-particle":"","family":"Lampano","given":"Aaron E.","non-dropping-particle":"","parse-names":false,"suffix":""},{"dropping-particle":"","family":"Smirnov","given":"Igor","non-dropping-particle":"","parse-names":false,"suffix":""},{"dropping-particle":"","family":"Baker","given":"Wendy","non-dropping-particle":"","parse-names":false,"suffix":""},{"dropping-particle":"","family":"Norris","given":"Geoffrey T.","non-dropping-particle":"","parse-names":false,"suffix":""},{"dropping-particle":"","family":"Marin","given":"Ioana","non-dropping-particle":"","parse-names":false,"suffix":""},{"dropping-particle":"","family":"Coddington","given":"Nathan","non-dropping-particle":"","parse-names":false,"suffix":""},{"dropping-particle":"","family":"Wolf","given":"Yochai","non-dropping-particle":"","parse-names":false,"suffix":""},{"dropping-particle":"","family":"Turner","given":"Stephen D.","non-dropping-particle":"","parse-names":false,"suffix":""},{"dropping-particle":"","family":"Aderem","given":"Alan","non-dropping-particle":"","parse-names":false,"suffix":""},{"dropping-particle":"","family":"Klibanov","given":"Alexander L.","non-dropping-particle":"","parse-names":false,"suffix":""},{"dropping-particle":"","family":"Harris","given":"Tajie H.","non-dropping-particle":"","parse-names":false,"suffix":""},{"dropping-particle":"","family":"Jung","given":"Steffen","non-dropping-particle":"","parse-names":false,"suffix":""},{"dropping-particle":"","family":"Litvak","given":"Vladimir","non-dropping-particle":"","parse-names":false,"suffix":""},{"dropping-particle":"","family":"Kipnis","given":"Jonathan","non-dropping-particle":"","parse-names":false,"suffix":""}],"container-title":"Immunity","id":"ITEM-2","issue":"4","issued":{"date-parts":[["2015"]]},"page":"679-691","title":"Methyl-CpG Binding Protein 2 Regulates Microglia and Macrophage Gene Expression in Response to Inflammatory Stimuli","type":"article-journal","volume":"42"},"uris":["http://www.mendeley.com/documents/?uuid=c8ff8bab-cf81-4739-8ab2-942b0fa7e9c1"]},{"id":"ITEM-3","itemData":{"DOI":"10.1016/j.brainres.2012.10.041","ISBN":"1872-6240 (Electronic)\\r0006-8993 (Linking)","ISSN":"00068993","PMID":"23123205","abstract":"The pluripotent P19 embryo carcinoma cell line was studied to determine a signaling pathway regulating MeCP2 expression. P19 cells were induced to differentiate into neurons by RA and express β-III tubulin at one day after induction and synaptophysin by 7 days. MeCP2 was first observed after β-III tubulin expression was detected and continued to rise over the course of differentiation. Both Mecp2 e1 and e2 mRNA forms progressively increased in differentiating cells. MeCP2 expression was increased by tumor necrosis factor (TNF) in early differentiating cells, which was blocked by NFκB inhibitors. TNF did not increase MeCP2 expression in naïve cells. Moreover, TNF did not increase NFκB reporter gene activity in naïve cells even though increases were observed in early differentiating cells. The protein kinase C activator phorbol 12-myristate 13-acetate (PMA) increased MeCP2 expression in naïve P19 cells, which was also blocked by NFκB inhibitors. Interestingly, PMA increased NFκB reporter gene activity in naïve cells. Finally, PMA, but not TNF, induced IκBα degradation in naïve P19 cells. Taken together, our data indicates that MeCP2 expression is regulated in part by signaling pathways involving NFκB. © 2012 Elsevier B.V.","author":[{"dropping-particle":"","family":"O'Driscoll","given":"Cliona","non-dropping-particle":"","parse-names":false,"suffix":""},{"dropping-particle":"","family":"Kaufmann","given":"Walter E.","non-dropping-particle":"","parse-names":false,"suffix":""},{"dropping-particle":"","family":"Bressler","given":"Joseph","non-dropping-particle":"","parse-names":false,"suffix":""}],"container-title":"Brain Research","id":"ITEM-3","issued":{"date-parts":[["2013"]]},"page":"35-42","publisher":"Elsevier","title":"Relationship between Mecp2 and NFκb signaling during neural differentiation of P19 cells","type":"article-journal","volume":"1490"},"uris":["http://www.mendeley.com/documents/?uuid=184482ee-35a3-4b0a-bba6-78c36da5d219"]},{"id":"ITEM-4","itemData":{"DOI":"10.1016/j.jneuroim.2015.04.005","ISBN":"1872-8421 (Electronic)\r0165-5728 (Linking)","ISSN":"18728421","PMID":"26004152","abstract":"Knocking down methyl CpG binding protein 2 (MeCP2) enhances NF-κB activation in human peripheral blood mononuclear cells (PBMC). In this study, we examined whether this caused the expression of cytokines to be elevated. Increased levels of TNFα, IL-6, and IL-3 mRNAs were observed in human PBMC made MeCP2 deficient with a lentiviral shRNA MeCP2 vector and in splenocytes from MeCP2-null mice. TNFα neutralizing antibody attenuated expression of IL-6 and TNFα but did not affect expression of IL-3. Lipopolysaccharide-mediated increases in TNFα, IL-6, and IL-3 mRNAs were also enhanced in MeCP2-deficient PBMC. Two inhibitors of NF-κB blocked the increased levels of IL-6, TNFα, and IL-3 in MeCP2-deficient PBMC treated with lipopolysaccharide. MeCP2 deficiency also enhanced expression of IL-6 and TNFα mRNAs in the THP1 human monocyte cell line, which were also attenuated by the NF-κB inhibitors. In chromatin immunoprecipitation assays, the binding of the NF-κB family member p65 and acetylated H3 to the TNFα promoter was greater after treatment with LPS in MeCP2-deficient THP1 cells. MeCP2 did not bind to the TNFα promoter. In summary, the data indicates that MeCP2 deficiency increases expression of TNFα and other inflammatory cytokines by enhancing NF-κB signaling.","author":[{"dropping-particle":"","family":"O'Driscoll","given":"Cliona M.","non-dropping-particle":"","parse-names":false,"suffix":""},{"dropping-particle":"","family":"Lima","given":"Marina Palma","non-dropping-particle":"","parse-names":false,"suffix":""},{"dropping-particle":"","family":"Kaufmann","given":"Walter E.","non-dropping-particle":"","parse-names":false,"suffix":""},{"dropping-particle":"","family":"Bressler","given":"Joseph P.","non-dropping-particle":"","parse-names":false,"suffix":""}],"container-title":"Journal of Neuroimmunology","id":"ITEM-4","issued":{"date-parts":[["2015"]]},"page":"23-29","publisher":"Elsevier B.V.","title":"Methyl CpG binding protein 2 deficiency enhances expression of inflammatory cytokines by sustaining NF-κB signaling in myeloid derived cells","type":"article-journal","volume":"283"},"uris":["http://www.mendeley.com/documents/?uuid=e8a385c3-807c-4554-8ffb-562881e4bc93"]}],"mendeley":{"formattedCitation":"&lt;sup&gt;3,11–13&lt;/sup&gt;","plainTextFormattedCitation":"3,11–13","previouslyFormattedCitation":"&lt;sup&gt;3,11–13&lt;/sup&gt;"},"properties":{"noteIndex":0},"schema":"https://github.com/citation-style-language/schema/raw/master/csl-citation.json"}</w:instrText>
      </w:r>
      <w:r w:rsidRPr="00183C39">
        <w:rPr>
          <w:color w:val="000000" w:themeColor="text1"/>
          <w:lang w:val="en-US"/>
        </w:rPr>
        <w:fldChar w:fldCharType="separate"/>
      </w:r>
      <w:r w:rsidR="000359AA" w:rsidRPr="00183C39">
        <w:rPr>
          <w:noProof/>
          <w:color w:val="000000" w:themeColor="text1"/>
          <w:vertAlign w:val="superscript"/>
          <w:lang w:val="en-US"/>
        </w:rPr>
        <w:t>3,11–13</w:t>
      </w:r>
      <w:r w:rsidRPr="00183C39">
        <w:rPr>
          <w:color w:val="000000" w:themeColor="text1"/>
          <w:lang w:val="en-US"/>
        </w:rPr>
        <w:fldChar w:fldCharType="end"/>
      </w:r>
      <w:r w:rsidR="00FD3B9C" w:rsidRPr="00183C39">
        <w:rPr>
          <w:i/>
          <w:iCs/>
          <w:color w:val="000000" w:themeColor="text1"/>
          <w:lang w:val="en-US"/>
        </w:rPr>
        <w:t>.</w:t>
      </w:r>
      <w:r w:rsidRPr="00183C39">
        <w:rPr>
          <w:color w:val="000000" w:themeColor="text1"/>
          <w:lang w:val="en-US"/>
        </w:rPr>
        <w:t xml:space="preserve"> Interestingly, we found that none of the genes analyzed showed differences in expression between WT and MUT macrophages under baseline conditions indicating that immune activation </w:t>
      </w:r>
      <w:r w:rsidR="00173663" w:rsidRPr="00183C39">
        <w:rPr>
          <w:color w:val="000000" w:themeColor="text1"/>
          <w:lang w:val="en-US"/>
        </w:rPr>
        <w:t>is</w:t>
      </w:r>
      <w:r w:rsidRPr="00183C39">
        <w:rPr>
          <w:color w:val="000000" w:themeColor="text1"/>
          <w:lang w:val="en-US"/>
        </w:rPr>
        <w:t xml:space="preserve"> necessary for MeCP2 to modulate pro-inflammatory responses.</w:t>
      </w:r>
    </w:p>
    <w:p w14:paraId="0DCD1898" w14:textId="5401E38C" w:rsidR="00612721" w:rsidRPr="00183C39" w:rsidRDefault="002E5A49" w:rsidP="00612721">
      <w:pPr>
        <w:spacing w:before="120" w:line="360" w:lineRule="auto"/>
        <w:ind w:right="-142" w:firstLine="708"/>
        <w:jc w:val="both"/>
        <w:rPr>
          <w:color w:val="000000" w:themeColor="text1"/>
          <w:lang w:val="en-US"/>
        </w:rPr>
      </w:pPr>
      <w:r w:rsidRPr="00183C39">
        <w:rPr>
          <w:color w:val="000000" w:themeColor="text1"/>
          <w:lang w:val="en-US"/>
        </w:rPr>
        <w:t>A</w:t>
      </w:r>
      <w:r w:rsidR="00612721" w:rsidRPr="00183C39">
        <w:rPr>
          <w:color w:val="000000" w:themeColor="text1"/>
          <w:lang w:val="en-US"/>
        </w:rPr>
        <w:t>lthough M1 macrophage activation converges on the NF-</w:t>
      </w:r>
      <w:r w:rsidR="00612721" w:rsidRPr="00183C39">
        <w:rPr>
          <w:color w:val="000000" w:themeColor="text1"/>
        </w:rPr>
        <w:t>κ</w:t>
      </w:r>
      <w:r w:rsidR="00612721" w:rsidRPr="00183C39">
        <w:rPr>
          <w:color w:val="000000" w:themeColor="text1"/>
          <w:lang w:val="en-US"/>
        </w:rPr>
        <w:t>B pathway to generates NO, and NF-</w:t>
      </w:r>
      <w:r w:rsidR="00612721" w:rsidRPr="00183C39">
        <w:rPr>
          <w:color w:val="000000" w:themeColor="text1"/>
        </w:rPr>
        <w:t>κ</w:t>
      </w:r>
      <w:r w:rsidR="00612721" w:rsidRPr="00183C39">
        <w:rPr>
          <w:color w:val="000000" w:themeColor="text1"/>
          <w:lang w:val="en-US"/>
        </w:rPr>
        <w:t xml:space="preserve">B pathway could be directly regulated by MeCP2 in </w:t>
      </w:r>
      <w:r w:rsidR="006534EF" w:rsidRPr="00183C39">
        <w:rPr>
          <w:color w:val="000000" w:themeColor="text1"/>
          <w:lang w:val="en-US"/>
        </w:rPr>
        <w:t>p</w:t>
      </w:r>
      <w:r w:rsidR="00612721" w:rsidRPr="00183C39">
        <w:rPr>
          <w:color w:val="000000" w:themeColor="text1"/>
          <w:lang w:val="en-US"/>
        </w:rPr>
        <w:t>eripheral blood mononuclear cells (PBMC) and splenocytes</w:t>
      </w:r>
      <w:r w:rsidR="00612721" w:rsidRPr="00183C39">
        <w:rPr>
          <w:color w:val="000000" w:themeColor="text1"/>
          <w:lang w:val="en-US"/>
        </w:rPr>
        <w:fldChar w:fldCharType="begin" w:fldLock="1"/>
      </w:r>
      <w:r w:rsidR="00173663" w:rsidRPr="00183C39">
        <w:rPr>
          <w:color w:val="000000" w:themeColor="text1"/>
          <w:lang w:val="en-US"/>
        </w:rPr>
        <w:instrText>ADDIN CSL_CITATION {"citationItems":[{"id":"ITEM-1","itemData":{"DOI":"10.1016/j.jneuroim.2015.04.005","ISBN":"1872-8421 (Electronic)\r0165-5728 (Linking)","ISSN":"18728421","PMID":"26004152","abstract":"Knocking down methyl CpG binding protein 2 (MeCP2) enhances NF-κB activation in human peripheral blood mononuclear cells (PBMC). In this study, we examined whether this caused the expression of cytokines to be elevated. Increased levels of TNFα, IL-6, and IL-3 mRNAs were observed in human PBMC made MeCP2 deficient with a lentiviral shRNA MeCP2 vector and in splenocytes from MeCP2-null mice. TNFα neutralizing antibody attenuated expression of IL-6 and TNFα but did not affect expression of IL-3. Lipopolysaccharide-mediated increases in TNFα, IL-6, and IL-3 mRNAs were also enhanced in MeCP2-deficient PBMC. Two inhibitors of NF-κB blocked the increased levels of IL-6, TNFα, and IL-3 in MeCP2-deficient PBMC treated with lipopolysaccharide. MeCP2 deficiency also enhanced expression of IL-6 and TNFα mRNAs in the THP1 human monocyte cell line, which were also attenuated by the NF-κB inhibitors. In chromatin immunoprecipitation assays, the binding of the NF-κB family member p65 and acetylated H3 to the TNFα promoter was greater after treatment with LPS in MeCP2-deficient THP1 cells. MeCP2 did not bind to the TNFα promoter. In summary, the data indicates that MeCP2 deficiency increases expression of TNFα and other inflammatory cytokines by enhancing NF-κB signaling.","author":[{"dropping-particle":"","family":"O'Driscoll","given":"Cliona M.","non-dropping-particle":"","parse-names":false,"suffix":""},{"dropping-particle":"","family":"Lima","given":"Marina Palma","non-dropping-particle":"","parse-names":false,"suffix":""},{"dropping-particle":"","family":"Kaufmann","given":"Walter E.","non-dropping-particle":"","parse-names":false,"suffix":""},{"dropping-particle":"","family":"Bressler","given":"Joseph P.","non-dropping-particle":"","parse-names":false,"suffix":""}],"container-title":"Journal of Neuroimmunology","id":"ITEM-1","issued":{"date-parts":[["2015"]]},"page":"23-29","publisher":"Elsevier B.V.","title":"Methyl CpG binding protein 2 deficiency enhances expression of inflammatory cytokines by sustaining NF-κB signaling in myeloid derived cells","type":"article-journal","volume":"283"},"uris":["http://www.mendeley.com/documents/?uuid=e8a385c3-807c-4554-8ffb-562881e4bc93"]}],"mendeley":{"formattedCitation":"&lt;sup&gt;13&lt;/sup&gt;","plainTextFormattedCitation":"13","previouslyFormattedCitation":"&lt;sup&gt;13&lt;/sup&gt;"},"properties":{"noteIndex":0},"schema":"https://github.com/citation-style-language/schema/raw/master/csl-citation.json"}</w:instrText>
      </w:r>
      <w:r w:rsidR="00612721" w:rsidRPr="00183C39">
        <w:rPr>
          <w:color w:val="000000" w:themeColor="text1"/>
          <w:lang w:val="en-US"/>
        </w:rPr>
        <w:fldChar w:fldCharType="separate"/>
      </w:r>
      <w:r w:rsidR="000359AA" w:rsidRPr="00183C39">
        <w:rPr>
          <w:noProof/>
          <w:color w:val="000000" w:themeColor="text1"/>
          <w:vertAlign w:val="superscript"/>
          <w:lang w:val="en-US"/>
        </w:rPr>
        <w:t>13</w:t>
      </w:r>
      <w:r w:rsidR="00612721" w:rsidRPr="00183C39">
        <w:rPr>
          <w:color w:val="000000" w:themeColor="text1"/>
          <w:lang w:val="en-US"/>
        </w:rPr>
        <w:fldChar w:fldCharType="end"/>
      </w:r>
      <w:r w:rsidR="00612721" w:rsidRPr="00183C39">
        <w:rPr>
          <w:color w:val="000000" w:themeColor="text1"/>
          <w:lang w:val="en-US"/>
        </w:rPr>
        <w:t>, in the present study we found no differences in either NO production or iNOS expression levels between WT</w:t>
      </w:r>
      <w:r w:rsidR="00C21F1F" w:rsidRPr="00183C39">
        <w:rPr>
          <w:color w:val="000000" w:themeColor="text1"/>
          <w:lang w:val="en-US"/>
        </w:rPr>
        <w:t>-</w:t>
      </w:r>
      <w:r w:rsidR="00612721" w:rsidRPr="00183C39">
        <w:rPr>
          <w:color w:val="000000" w:themeColor="text1"/>
          <w:lang w:val="en-US"/>
        </w:rPr>
        <w:t>BMDM and MUT</w:t>
      </w:r>
      <w:r w:rsidR="00C21F1F" w:rsidRPr="00183C39">
        <w:rPr>
          <w:color w:val="000000" w:themeColor="text1"/>
          <w:lang w:val="en-US"/>
        </w:rPr>
        <w:t>-</w:t>
      </w:r>
      <w:r w:rsidR="00612721" w:rsidRPr="00183C39">
        <w:rPr>
          <w:color w:val="000000" w:themeColor="text1"/>
          <w:lang w:val="en-US"/>
        </w:rPr>
        <w:t>BMDM after LPS+IFN</w:t>
      </w:r>
      <w:r w:rsidR="00612721" w:rsidRPr="00183C39">
        <w:rPr>
          <w:color w:val="000000" w:themeColor="text1"/>
          <w:lang w:val="en-US"/>
        </w:rPr>
        <w:sym w:font="Symbol" w:char="F067"/>
      </w:r>
      <w:r w:rsidR="00612721" w:rsidRPr="00183C39">
        <w:rPr>
          <w:color w:val="000000" w:themeColor="text1"/>
          <w:lang w:val="en-US"/>
        </w:rPr>
        <w:t xml:space="preserve"> stimulation.  </w:t>
      </w:r>
      <w:r w:rsidRPr="00183C39">
        <w:rPr>
          <w:color w:val="000000" w:themeColor="text1"/>
          <w:lang w:val="en-US"/>
        </w:rPr>
        <w:t>Our</w:t>
      </w:r>
      <w:r w:rsidR="00612721" w:rsidRPr="00183C39">
        <w:rPr>
          <w:color w:val="000000" w:themeColor="text1"/>
          <w:lang w:val="en-US"/>
        </w:rPr>
        <w:t xml:space="preserve"> results support the idea that the role of MeCP2 on the expression of target genes is highly dependent on the cell type, the stimulation and the context (</w:t>
      </w:r>
      <w:r w:rsidR="00612721" w:rsidRPr="00183C39">
        <w:rPr>
          <w:i/>
          <w:iCs/>
          <w:color w:val="000000" w:themeColor="text1"/>
          <w:lang w:val="en-US"/>
        </w:rPr>
        <w:t>in vivo</w:t>
      </w:r>
      <w:r w:rsidR="00612721" w:rsidRPr="00183C39">
        <w:rPr>
          <w:color w:val="000000" w:themeColor="text1"/>
          <w:lang w:val="en-US"/>
        </w:rPr>
        <w:t xml:space="preserve"> vs. </w:t>
      </w:r>
      <w:r w:rsidR="00612721" w:rsidRPr="00183C39">
        <w:rPr>
          <w:i/>
          <w:iCs/>
          <w:color w:val="000000" w:themeColor="text1"/>
          <w:lang w:val="en-US"/>
        </w:rPr>
        <w:t>in vitro</w:t>
      </w:r>
      <w:r w:rsidR="00612721" w:rsidRPr="00183C39">
        <w:rPr>
          <w:color w:val="000000" w:themeColor="text1"/>
          <w:lang w:val="en-US"/>
        </w:rPr>
        <w:t>)</w:t>
      </w:r>
      <w:r w:rsidR="00612721" w:rsidRPr="00183C39">
        <w:rPr>
          <w:color w:val="000000" w:themeColor="text1"/>
          <w:lang w:val="en-US"/>
        </w:rPr>
        <w:fldChar w:fldCharType="begin" w:fldLock="1"/>
      </w:r>
      <w:r w:rsidR="00173663" w:rsidRPr="00183C39">
        <w:rPr>
          <w:color w:val="000000" w:themeColor="text1"/>
          <w:lang w:val="en-US"/>
        </w:rPr>
        <w:instrText>ADDIN CSL_CITATION {"citationItems":[{"id":"ITEM-1","itemData":{"DOI":"10.1371/journal.pone.0130183","author":[{"dropping-particle":"","family":"Conti","given":"Valentina","non-dropping-particle":"","parse-names":false,"suffix":""},{"dropping-particle":"","family":"Gandaglia","given":"Anna","non-dropping-particle":"","parse-names":false,"suffix":""},{"dropping-particle":"","family":"Galli","given":"Francesco","non-dropping-particle":"","parse-names":false,"suffix":""},{"dropping-particle":"","family":"Tirone","given":"Mario","non-dropping-particle":"","parse-names":false,"suffix":""},{"dropping-particle":"","family":"Bellini","given":"Elisa","non-dropping-particle":"","parse-names":false,"suffix":""}],"container-title":"PLoS ONE","id":"ITEM-1","issue":"6","issued":{"date-parts":[["2015"]]},"page":"1-16","title":"MeCP2 Affects Skeletal Muscle Growth and Morphology through Non Cell-Autonomous Mechanisms","type":"article-journal","volume":"10"},"uris":["http://www.mendeley.com/documents/?uuid=6811c33f-2db4-4b48-9911-cd59910eab85"]}],"mendeley":{"formattedCitation":"&lt;sup&gt;15&lt;/sup&gt;","plainTextFormattedCitation":"15","previouslyFormattedCitation":"&lt;sup&gt;15&lt;/sup&gt;"},"properties":{"noteIndex":0},"schema":"https://github.com/citation-style-language/schema/raw/master/csl-citation.json"}</w:instrText>
      </w:r>
      <w:r w:rsidR="00612721" w:rsidRPr="00183C39">
        <w:rPr>
          <w:color w:val="000000" w:themeColor="text1"/>
          <w:lang w:val="en-US"/>
        </w:rPr>
        <w:fldChar w:fldCharType="separate"/>
      </w:r>
      <w:r w:rsidR="000359AA" w:rsidRPr="00183C39">
        <w:rPr>
          <w:noProof/>
          <w:color w:val="000000" w:themeColor="text1"/>
          <w:vertAlign w:val="superscript"/>
          <w:lang w:val="en-US"/>
        </w:rPr>
        <w:t>15</w:t>
      </w:r>
      <w:r w:rsidR="00612721" w:rsidRPr="00183C39">
        <w:rPr>
          <w:color w:val="000000" w:themeColor="text1"/>
          <w:lang w:val="en-US"/>
        </w:rPr>
        <w:fldChar w:fldCharType="end"/>
      </w:r>
      <w:r w:rsidR="00612721" w:rsidRPr="00183C39">
        <w:rPr>
          <w:color w:val="000000" w:themeColor="text1"/>
          <w:lang w:val="en-US"/>
        </w:rPr>
        <w:t xml:space="preserve">. </w:t>
      </w:r>
    </w:p>
    <w:p w14:paraId="10353937" w14:textId="03CAA07F" w:rsidR="00350447" w:rsidRPr="00183C39" w:rsidRDefault="0003410C" w:rsidP="00612721">
      <w:pPr>
        <w:pStyle w:val="HTMLconformatoprevio"/>
        <w:spacing w:before="120" w:line="360" w:lineRule="auto"/>
        <w:ind w:right="-142"/>
        <w:jc w:val="both"/>
        <w:rPr>
          <w:rFonts w:ascii="Times New Roman" w:hAnsi="Times New Roman" w:cs="Times New Roman"/>
          <w:i/>
          <w:iCs/>
          <w:color w:val="000000" w:themeColor="text1"/>
          <w:sz w:val="24"/>
          <w:szCs w:val="24"/>
          <w:lang w:val="en-US"/>
        </w:rPr>
      </w:pPr>
      <w:r w:rsidRPr="00183C39">
        <w:rPr>
          <w:rFonts w:ascii="Times New Roman" w:hAnsi="Times New Roman" w:cs="Times New Roman"/>
          <w:color w:val="000000" w:themeColor="text1"/>
          <w:sz w:val="24"/>
          <w:szCs w:val="24"/>
          <w:lang w:val="en-US"/>
        </w:rPr>
        <w:tab/>
      </w:r>
      <w:r w:rsidR="00612721" w:rsidRPr="00183C39">
        <w:rPr>
          <w:rFonts w:ascii="Times New Roman" w:hAnsi="Times New Roman" w:cs="Times New Roman"/>
          <w:color w:val="000000" w:themeColor="text1"/>
          <w:sz w:val="24"/>
          <w:szCs w:val="24"/>
          <w:lang w:val="en-US"/>
        </w:rPr>
        <w:t>ROS production is an important component of the M1 response, and are involved in several vital processes; however, excessive generation or insufficient detoxification generates a state of oxidative stress</w:t>
      </w:r>
      <w:r w:rsidR="00612721" w:rsidRPr="00183C39">
        <w:rPr>
          <w:rFonts w:ascii="Times New Roman" w:hAnsi="Times New Roman" w:cs="Times New Roman"/>
          <w:color w:val="000000" w:themeColor="text1"/>
          <w:sz w:val="24"/>
          <w:szCs w:val="24"/>
          <w:lang w:val="en-US"/>
        </w:rPr>
        <w:fldChar w:fldCharType="begin" w:fldLock="1"/>
      </w:r>
      <w:r w:rsidR="00173663" w:rsidRPr="00183C39">
        <w:rPr>
          <w:rFonts w:ascii="Times New Roman" w:hAnsi="Times New Roman" w:cs="Times New Roman"/>
          <w:color w:val="000000" w:themeColor="text1"/>
          <w:sz w:val="24"/>
          <w:szCs w:val="24"/>
          <w:lang w:val="en-US"/>
        </w:rPr>
        <w:instrText>ADDIN CSL_CITATION {"citationItems":[{"id":"ITEM-1","itemData":{"DOI":"10.1515/hsz-2013-0241","ISBN":"1431-6730","ISSN":"14316730","PMID":"24127541","abstract":"Abstract The production of various reactive oxidant species in excess of endogenous antioxidant defense mechanisms promotes the development of a state of oxidative stress, with significant biological consequences. In recent years, evidence has emerged that oxidative stress plays a crucial role in the development and perpetuation of inflammation, and thus contributes to the pathophysiology of a number of debilitating illnesses, such as cardiovascular diseases, diabetes, cancer, or neurodegenerative processes. Oxidants affect all stages of the inflammatory response, including the release by damaged tissues of molecules acting as endogenous danger signals, their sensing by innate immune receptors from the Toll-like (TLRs) and the NOD-like (NLRs) families, and the activation of signaling pathways initiating the adaptive cellular response to such signals. In this article, after summarizing the basic aspects of redox biology and inflammation, we review in detail the current knowledge on the fundamental connections between oxidative stress and inflammatory processes, with a special emphasis on the danger molecule high-mobility group box-1, the TLRs, the NLRP-3 receptor, and the inflammasome, as well as the transcription factor nuclear factor-κB.","author":[{"dropping-particle":"","family":"Lugrin","given":"Jérôme","non-dropping-particle":"","parse-names":false,"suffix":""},{"dropping-particle":"","family":"Rosenblatt-Velin","given":"Nathalie","non-dropping-particle":"","parse-names":false,"suffix":""},{"dropping-particle":"","family":"Parapanov","given":"Roumen","non-dropping-particle":"","parse-names":false,"suffix":""},{"dropping-particle":"","family":"Liaudet","given":"Lucas","non-dropping-particle":"","parse-names":false,"suffix":""}],"container-title":"Biological Chemistry","id":"ITEM-1","issue":"2","issued":{"date-parts":[["2014"]]},"page":"203-230","title":"The role of oxidative stress during inflammatory processes","type":"article-journal","volume":"395"},"uris":["http://www.mendeley.com/documents/?uuid=97ea3962-a0c7-4472-a364-d5234459061f"]}],"mendeley":{"formattedCitation":"&lt;sup&gt;16&lt;/sup&gt;","plainTextFormattedCitation":"16","previouslyFormattedCitation":"&lt;sup&gt;16&lt;/sup&gt;"},"properties":{"noteIndex":0},"schema":"https://github.com/citation-style-language/schema/raw/master/csl-citation.json"}</w:instrText>
      </w:r>
      <w:r w:rsidR="00612721" w:rsidRPr="00183C39">
        <w:rPr>
          <w:rFonts w:ascii="Times New Roman" w:hAnsi="Times New Roman" w:cs="Times New Roman"/>
          <w:color w:val="000000" w:themeColor="text1"/>
          <w:sz w:val="24"/>
          <w:szCs w:val="24"/>
          <w:lang w:val="en-US"/>
        </w:rPr>
        <w:fldChar w:fldCharType="separate"/>
      </w:r>
      <w:r w:rsidR="000359AA" w:rsidRPr="00183C39">
        <w:rPr>
          <w:rFonts w:ascii="Times New Roman" w:hAnsi="Times New Roman" w:cs="Times New Roman"/>
          <w:noProof/>
          <w:color w:val="000000" w:themeColor="text1"/>
          <w:sz w:val="24"/>
          <w:szCs w:val="24"/>
          <w:vertAlign w:val="superscript"/>
          <w:lang w:val="en-US"/>
        </w:rPr>
        <w:t>16</w:t>
      </w:r>
      <w:r w:rsidR="00612721" w:rsidRPr="00183C39">
        <w:rPr>
          <w:rFonts w:ascii="Times New Roman" w:hAnsi="Times New Roman" w:cs="Times New Roman"/>
          <w:color w:val="000000" w:themeColor="text1"/>
          <w:sz w:val="24"/>
          <w:szCs w:val="24"/>
          <w:lang w:val="en-US"/>
        </w:rPr>
        <w:fldChar w:fldCharType="end"/>
      </w:r>
      <w:r w:rsidR="00612721" w:rsidRPr="00183C39">
        <w:rPr>
          <w:rFonts w:ascii="Times New Roman" w:hAnsi="Times New Roman" w:cs="Times New Roman"/>
          <w:color w:val="000000" w:themeColor="text1"/>
          <w:sz w:val="24"/>
          <w:szCs w:val="24"/>
          <w:lang w:val="en-US"/>
        </w:rPr>
        <w:t>. Here, we found higher basal levels of intracellular O</w:t>
      </w:r>
      <w:r w:rsidR="00612721" w:rsidRPr="00183C39">
        <w:rPr>
          <w:rFonts w:ascii="Times New Roman" w:hAnsi="Times New Roman" w:cs="Times New Roman"/>
          <w:color w:val="000000" w:themeColor="text1"/>
          <w:sz w:val="24"/>
          <w:szCs w:val="24"/>
          <w:vertAlign w:val="subscript"/>
          <w:lang w:val="en-US"/>
        </w:rPr>
        <w:t>2</w:t>
      </w:r>
      <w:r w:rsidR="00612721" w:rsidRPr="00183C39">
        <w:rPr>
          <w:rFonts w:ascii="Times New Roman" w:hAnsi="Times New Roman" w:cs="Times New Roman"/>
          <w:color w:val="000000" w:themeColor="text1"/>
          <w:sz w:val="24"/>
          <w:szCs w:val="24"/>
          <w:vertAlign w:val="superscript"/>
          <w:lang w:val="en-US"/>
        </w:rPr>
        <w:t>-</w:t>
      </w:r>
      <w:r w:rsidR="00612721" w:rsidRPr="00183C39">
        <w:rPr>
          <w:rFonts w:ascii="Times New Roman" w:hAnsi="Times New Roman" w:cs="Times New Roman"/>
          <w:color w:val="000000" w:themeColor="text1"/>
          <w:sz w:val="24"/>
          <w:szCs w:val="24"/>
          <w:lang w:val="en-US"/>
        </w:rPr>
        <w:t xml:space="preserve"> in MUT</w:t>
      </w:r>
      <w:r w:rsidR="00C21F1F" w:rsidRPr="00183C39">
        <w:rPr>
          <w:rFonts w:ascii="Times New Roman" w:hAnsi="Times New Roman" w:cs="Times New Roman"/>
          <w:color w:val="000000" w:themeColor="text1"/>
          <w:sz w:val="24"/>
          <w:szCs w:val="24"/>
          <w:lang w:val="en-US"/>
        </w:rPr>
        <w:t>-</w:t>
      </w:r>
      <w:r w:rsidR="00612721" w:rsidRPr="00183C39">
        <w:rPr>
          <w:rFonts w:ascii="Times New Roman" w:hAnsi="Times New Roman" w:cs="Times New Roman"/>
          <w:color w:val="000000" w:themeColor="text1"/>
          <w:sz w:val="24"/>
          <w:szCs w:val="24"/>
          <w:lang w:val="en-US"/>
        </w:rPr>
        <w:lastRenderedPageBreak/>
        <w:t xml:space="preserve">BMDM, indicative of </w:t>
      </w:r>
      <w:r w:rsidR="00350447" w:rsidRPr="00183C39">
        <w:rPr>
          <w:rFonts w:ascii="Times New Roman" w:hAnsi="Times New Roman" w:cs="Times New Roman"/>
          <w:color w:val="000000" w:themeColor="text1"/>
          <w:sz w:val="24"/>
          <w:szCs w:val="24"/>
          <w:lang w:val="en-US"/>
        </w:rPr>
        <w:t>oxidative stress</w:t>
      </w:r>
      <w:r w:rsidR="00612721" w:rsidRPr="00183C39">
        <w:rPr>
          <w:rFonts w:ascii="Times New Roman" w:hAnsi="Times New Roman" w:cs="Times New Roman"/>
          <w:color w:val="000000" w:themeColor="text1"/>
          <w:sz w:val="24"/>
          <w:szCs w:val="24"/>
          <w:lang w:val="en-US"/>
        </w:rPr>
        <w:t>, as reported in patients and in MeCP2-</w:t>
      </w:r>
      <w:r w:rsidR="00612721" w:rsidRPr="00183C39">
        <w:rPr>
          <w:rFonts w:ascii="Times New Roman" w:hAnsi="Times New Roman" w:cs="Times New Roman"/>
          <w:i/>
          <w:iCs/>
          <w:color w:val="000000" w:themeColor="text1"/>
          <w:sz w:val="24"/>
          <w:szCs w:val="24"/>
          <w:lang w:val="en-US"/>
        </w:rPr>
        <w:t>null</w:t>
      </w:r>
      <w:r w:rsidR="00612721" w:rsidRPr="00183C39">
        <w:rPr>
          <w:rFonts w:ascii="Times New Roman" w:hAnsi="Times New Roman" w:cs="Times New Roman"/>
          <w:color w:val="000000" w:themeColor="text1"/>
          <w:sz w:val="24"/>
          <w:szCs w:val="24"/>
          <w:lang w:val="en-US"/>
        </w:rPr>
        <w:t xml:space="preserve"> models</w:t>
      </w:r>
      <w:r w:rsidR="00612721" w:rsidRPr="00183C39">
        <w:rPr>
          <w:rFonts w:ascii="Times New Roman" w:hAnsi="Times New Roman" w:cs="Times New Roman"/>
          <w:color w:val="000000" w:themeColor="text1"/>
          <w:sz w:val="24"/>
          <w:szCs w:val="24"/>
          <w:lang w:val="en-US"/>
        </w:rPr>
        <w:fldChar w:fldCharType="begin" w:fldLock="1"/>
      </w:r>
      <w:r w:rsidR="00EA0B98" w:rsidRPr="00183C39">
        <w:rPr>
          <w:rFonts w:ascii="Times New Roman" w:hAnsi="Times New Roman" w:cs="Times New Roman"/>
          <w:color w:val="000000" w:themeColor="text1"/>
          <w:sz w:val="24"/>
          <w:szCs w:val="24"/>
          <w:lang w:val="en-US"/>
        </w:rPr>
        <w:instrText>ADDIN CSL_CITATION {"citationItems":[{"id":"ITEM-1","itemData":{"DOI":"10.1016/j.freeradbiomed.2009.05.016","ISBN":"1873-4596","ISSN":"08915849","PMID":"19464363","abstract":"Rett syndrome (RS), a progressive severe neurodevelopmental disorder mainly caused by de novo mutations in the X-chromosomal MeCP2 gene encoding the transcriptional regulator methyl-CpG-binding protein 2, is a leading cause of mental retardation with autistic features in females. However, its pathogenesis remains incompletely understood, and no effective therapy is available to date. We hypothesized that a systemic oxidative stress may play a key role in the pathogenesis of classic RS. Patients with classic RS (n = 59) and control subjects (n = 43) were evaluated. Oxidative stress markers included intraerythrocyte non-protein-bound iron (NPBI; i.e., free iron), plasma NPBI, F2-isoprostanes (F2-IsoPs, as free, esterified, and total forms), and protein carbonyls. Lung ventilation/perfusion (V/Q) ratio was assessed using a portable gas analyzer, and RS clinical severity was evaluated using standard scales. Significantly increased intraerythrocyte NPBI (2.73-fold), plasma NPBI (× 6.0), free F2-IsoP (× 1.85), esterified F2-IsoP (× 1.69), total F2-IsoP (× 1.66), and protein carbonyl (× 4.76) concentrations were evident in RS subjects and associated with reduced (- 10.53%) arterial oxygen levels compared to controls. Biochemical evidence of oxidative stress was related to clinical phenotype severity and lower peripheral and arterial oxygen levels. Pulmonary V/Q mismatch was found in the majority of the RS population. These data identify hypoxia-induced oxidative stress as a key factor in the pathogenesis of classic RS and suggest new therapeutic approaches based on oxidative stress modulation. © 2009 Elsevier Inc. All rights reserved.","author":[{"dropping-particle":"","family":"Felice","given":"Claudio","non-dropping-particle":"De","parse-names":false,"suffix":""},{"dropping-particle":"","family":"Ciccoli","given":"Lucia","non-dropping-particle":"","parse-names":false,"suffix":""},{"dropping-particle":"","family":"Leoncini","given":"Silvia","non-dropping-particle":"","parse-names":false,"suffix":""},{"dropping-particle":"","family":"Signorini","given":"Cinzia","non-dropping-particle":"","parse-names":false,"suffix":""},{"dropping-particle":"","family":"Rossi","given":"Marcello","non-dropping-particle":"","parse-names":false,"suffix":""},{"dropping-particle":"","family":"Vannuccini","given":"Laura","non-dropping-particle":"","parse-names":false,"suffix":""},{"dropping-particle":"","family":"Guazzi","given":"Gianni","non-dropping-particle":"","parse-names":false,"suffix":""},{"dropping-particle":"","family":"Latini","given":"Giuseppe","non-dropping-particle":"","parse-names":false,"suffix":""},{"dropping-particle":"","family":"Comporti","given":"Mario","non-dropping-particle":"","parse-names":false,"suffix":""},{"dropping-particle":"","family":"Valacchi","given":"Giuseppe","non-dropping-particle":"","parse-names":false,"suffix":""},{"dropping-particle":"","family":"Hayek","given":"Joussef","non-dropping-particle":"","parse-names":false,"suffix":""}],"container-title":"Free Radical Biology and Medicine","id":"ITEM-1","issue":"4","issued":{"date-parts":[["2009"]]},"page":"440-448","publisher":"Elsevier Inc.","title":"Systemic oxidative stress in classic Rett syndrome","type":"article-journal","volume":"47"},"uris":["http://www.mendeley.com/documents/?uuid=068c1a20-6294-4c43-a341-5525ff39e3a3"]},{"id":"ITEM-2","itemData":{"DOI":"10.1016/j.freeradbiomed.2015.02.014","ISBN":"1873-4596 (Electronic)\r0891-5849 (Linking)","ISSN":"18734596","PMID":"25708779","abstract":"Rett syndrome (RTT) is a pervasive neurodevelopmental disorder mainly caused by mutations in the X-linked MECP2 gene associated with severe intellectual disability, movement disorders, and autistic-like behaviors. Its pathogenesis remains mostly not understood and no effective therapy is available. High circulating levels of oxidative stress markers in patients and the occurrence of oxidative brain damage in MeCP2-deficient mouse models suggest the involvement of oxidative stress in RTT pathogenesis. However, the molecular mechanism and the origin of the oxidative stress have not been elucidated. Here we demonstrate that a redox imbalance arises from aberrant mitochondrial functionality in the brain of MeCP2-308 heterozygous female mice, a condition that more closely recapitulates that of RTT patients. The marked increase in the rate of hydrogen peroxide generation in the brain of RTT mice seems mainly produced by the dysfunctional complex II of the mitochondrial respiratory chain. In addition, both membrane potential generation and mitochondrial ATP synthesis are decreased in RTT mouse brains when succinate, the complex II respiratory substrate, is used as an energy source. Respiratory chain impairment is brain area specific, owing to a decrease in either cAMP-dependent phosphorylation or protein levels of specific complex subunits. Further, we investigated whether the treatment of RTT mice with the bacterial protein CNF1, previously reported to ameliorate the neurobehavioral phenotype and brain bioenergetic markers in an RTT mouse model, exerts specific effects on brain mitochondrial function and consequently on hydrogen peroxide production. In RTT brains treated with CNF1, we observed the reactivation of respiratory chain complexes, the rescue of mitochondrial functionality, and the prevention of brain hydrogen peroxide overproduction. These results provide definitive evidence of mitochondrial reactive oxygen species overproduction in RTT mouse brain and highlight CNF1 efficacy in counteracting RTT-related mitochondrial defects.","author":[{"dropping-particle":"","family":"Filippis","given":"Bianca","non-dropping-particle":"De","parse-names":false,"suffix":""},{"dropping-particle":"","family":"Valenti","given":"Daniela","non-dropping-particle":"","parse-names":false,"suffix":""},{"dropping-particle":"","family":"Bari","given":"Lidia","non-dropping-particle":"De","parse-names":false,"suffix":""},{"dropping-particle":"","family":"Rasmo","given":"Domenico","non-dropping-particle":"De","parse-names":false,"suffix":""},{"dropping-particle":"","family":"Musto","given":"Mattia","non-dropping-particle":"","parse-names":false,"suffix":""},{"dropping-particle":"","family":"Fabbri","given":"Alessia","non-dropping-particle":"","parse-names":false,"suffix":""},{"dropping-particle":"","family":"Ricceri","given":"Laura","non-dropping-particle":"","parse-names":false,"suffix":""},{"dropping-particle":"","family":"Fiorentini","given":"Carla","non-dropping-particle":"","parse-names":false,"suffix":""},{"dropping-particle":"","family":"Laviola","given":"Giovanni","non-dropping-particle":"","parse-names":false,"suffix":""},{"dropping-particle":"","family":"Vacca","given":"Rosa Anna","non-dropping-particle":"","parse-names":false,"suffix":""}],"container-title":"Free Radical Biology and Medicine","id":"ITEM-2","issued":{"date-parts":[["2015"]]},"page":"167-177","publisher":"Elsevier","title":"Mitochondrial free radical overproduction due to respiratory chain impairment in the brain of a mouse model of Rett syndrome: Protective effect of CNF1","type":"article-journal","volume":"83"},"uris":["http://www.mendeley.com/documents/?uuid=e26a6f31-68a9-4097-bf9e-68a56d5d25a4"]},{"id":"ITEM-3","itemData":{"DOI":"10.1007/s12263-012-0285-7","ISBN":"1555-8932","ISSN":"15558932","PMID":"22399313","abstract":"Evidence of enhanced oxidative stress (O.S.) and lipid peroxidation has been reported in patients with Rett syndrome (RTT), a relatively rare neurodevelopmental disorder progressing in 4-stages, and mainly caused by loss-of-function mutations in the methyl-CpG-binding protein 2. No effective therapy for preventing or arresting the neurologic regression in the disease in its various clinical presentations is available. Based on our prior evidence of enhanced O.S. and lipid peroxidation in RTT patients, herein we tested the possible therapeutic effects of ω-3 polyunsaturated fatty acids (ω-3 PUFAs), known antioxidants with multiple effects, on the clinical symptoms and O.S. biomarkers in the earliest stage of RTT. A total of 20 patients in stage I were randomized (n = 10 subjects per arm) to either oral supplementation with ω-3 PUFAs-containing fish oil (DHA: 72.9 ± 8.1 mg/kg b.w./day; EPA: 117.1 ± 13.1 mg/kg b.w./day; total ω-3 PUFAs: 246.0 ± 27.5 mg/kg b.w./day) for 6 months or no treatment. Primary outcomes were potential changes in clinical symptoms, with secondary outcomes including variations for five O.S. markers in plasma and/or erythrocytes (nonprotein bound iron, F(2)-dihomo-isoprostanes, F(3)-isoprostanes, F(4)-neuroprostanes, and F(2)-isoprostanes). A significant reduction in the clinical severity (in particular, motor-related signs, nonverbal communication deficits, and breathing abnormalities) together with a significant decrease in all the examined O.S. markers was observed in the ω-3 PUFAs supplemented patients, whereas no significant changes were evidenced in the untreated group. For the first time, these findings strongly suggest that a dietary intervention in this genetic disease at an early stage of its natural history can lead to a partial clinical and biochemical rescue.","author":[{"dropping-particle":"","family":"Felice","given":"Claudio","non-dropping-particle":"De","parse-names":false,"suffix":""},{"dropping-particle":"","family":"Signorini","given":"Cinzia","non-dropping-particle":"","parse-names":false,"suffix":""},{"dropping-particle":"","family":"Durand","given":"Thierry","non-dropping-particle":"","parse-names":false,"suffix":""},{"dropping-particle":"","family":"Ciccoli","given":"Lucia","non-dropping-particle":"","parse-names":false,"suffix":""},{"dropping-particle":"","family":"Leoncini","given":"Silvia","non-dropping-particle":"","parse-names":false,"suffix":""},{"dropping-particle":"","family":"D'Esposito","given":"Maurizio","non-dropping-particle":"","parse-names":false,"suffix":""},{"dropping-particle":"","family":"Filosa","given":"Stefania","non-dropping-particle":"","parse-names":false,"suffix":""},{"dropping-particle":"","family":"Oger","given":"Camille","non-dropping-particle":"","parse-names":false,"suffix":""},{"dropping-particle":"","family":"Guy","given":"Alexandre","non-dropping-particle":"","parse-names":false,"suffix":""},{"dropping-particle":"","family":"Bultel-Poncé","given":"Valérie","non-dropping-particle":"","parse-names":false,"suffix":""},{"dropping-particle":"","family":"Galano","given":"Jean Marie","non-dropping-particle":"","parse-names":false,"suffix":""},{"dropping-particle":"","family":"Pecorelli","given":"Alessandra","non-dropping-particle":"","parse-names":false,"suffix":""},{"dropping-particle":"","family":"Felice","given":"Laura","non-dropping-particle":"De","parse-names":false,"suffix":""},{"dropping-particle":"","family":"Valacchi","given":"Giuseppe","non-dropping-particle":"","parse-names":false,"suffix":""},{"dropping-particle":"","family":"Hayek","given":"Joussef","non-dropping-particle":"","parse-names":false,"suffix":""}],"container-title":"Genes and Nutrition","id":"ITEM-3","issue":"3","issued":{"date-parts":[["2012"]]},"page":"447-458","title":"Partial rescue of Rett syndrome by ω-3 polyunsaturated fatty acids (PUFAs) oil","type":"article-journal","volume":"7"},"uris":["http://www.mendeley.com/documents/?uuid=bf2732d7-c38d-4cd2-8568-b5107c3bd60b"]},{"id":"ITEM-4","itemData":{"DOI":"10.1038/s41598-017-12069-0","ISSN":"20452322","PMID":"28951555","abstract":"Rett Syndrome (RTT), which affects approximately 1:10.000 live births, is a X-linked pervasive neuro-developmental disorder which is caused, in the vast majority of cases, by a sporadic mutation in the Methyl-CpG-binding protein-2 (MeCP2) gene. This is a transcriptional activator/repressor with presumed pleiotropic activities. The broad tissue expression of MeCP2 suggests that it may be involved in several metabolic pathways, but the molecular mechanisms which provoke the onset and progression of the syndrome are largely unknown. In this paper, we report that primary fibroblasts that have been isolated from RTT patients display a defective formation of autophagosomes under conditions of nutrient starvation and that the mature Red Blood Cells of some RTT patients retain mitochondria. Moreover, we provide evidence regarding the accumulation of the p62/SQSTM1 protein and ubiquitin-aggregated structures in the cerebellum of Mecp2 knockout mouse model (Mecp2-/y) during transition from the non-symptomatic to the symptomatic stage of the disease. Hence, we propose that a defective autophagy could be involved in the RTT clinical phenotype, which introduces new molecular perspectives in the pathogenesis of the syndrome.","author":[{"dropping-particle":"","family":"Sbardella","given":"Diego","non-dropping-particle":"","parse-names":false,"suffix":""},{"dropping-particle":"","family":"Tundo","given":"Grazia Raffaella","non-dropping-particle":"","parse-names":false,"suffix":""},{"dropping-particle":"","family":"Campagnolo","given":"Luisa","non-dropping-particle":"","parse-names":false,"suffix":""},{"dropping-particle":"","family":"Valacchi","given":"Giuseppe","non-dropping-particle":"","parse-names":false,"suffix":""},{"dropping-particle":"","family":"Orlandi","given":"Augusto","non-dropping-particle":"","parse-names":false,"suffix":""},{"dropping-particle":"","family":"Curatolo","given":"Paolo","non-dropping-particle":"","parse-names":false,"suffix":""},{"dropping-particle":"","family":"Borsellino","given":"Giovanna","non-dropping-particle":"","parse-names":false,"suffix":""},{"dropping-particle":"","family":"D'Esposito","given":"Maurizio","non-dropping-particle":"","parse-names":false,"suffix":""},{"dropping-particle":"","family":"Ciaccio","given":"Chiara","non-dropping-particle":"","parse-names":false,"suffix":""},{"dropping-particle":"","family":"Cesare","given":"Silvia","non-dropping-particle":"Di","parse-names":false,"suffix":""},{"dropping-particle":"","family":"Pierro","given":"Donato","non-dropping-particle":"Di","parse-names":false,"suffix":""},{"dropping-particle":"","family":"Galasso","given":"Cinzia","non-dropping-particle":"","parse-names":false,"suffix":""},{"dropping-particle":"","family":"Santarone","given":"Marta Elena","non-dropping-particle":"","parse-names":false,"suffix":""},{"dropping-particle":"","family":"Hayek","given":"Joussef","non-dropping-particle":"","parse-names":false,"suffix":""},{"dropping-particle":"","family":"Coletta","given":"Massimiliano","non-dropping-particle":"","parse-names":false,"suffix":""},{"dropping-particle":"","family":"Marini","given":"Stefano","non-dropping-particle":"","parse-names":false,"suffix":""}],"container-title":"Scientific Reports","id":"ITEM-4","issue":"1","issued":{"date-parts":[["2017"]]},"page":"1-12","title":"Retention of Mitochondria in Mature Human Red Blood Cells as the Result of Autophagy Impairment in Rett Syndrome","type":"article-journal","volume":"7"},"uris":["http://www.mendeley.com/documents/?uuid=cfa91bae-15cc-49b7-b1cc-194cdeb85b59"]}],"mendeley":{"formattedCitation":"&lt;sup&gt;7,17–19&lt;/sup&gt;","plainTextFormattedCitation":"7,17–19","previouslyFormattedCitation":"&lt;sup&gt;7,17–19&lt;/sup&gt;"},"properties":{"noteIndex":0},"schema":"https://github.com/citation-style-language/schema/raw/master/csl-citation.json"}</w:instrText>
      </w:r>
      <w:r w:rsidR="00612721" w:rsidRPr="00183C39">
        <w:rPr>
          <w:rFonts w:ascii="Times New Roman" w:hAnsi="Times New Roman" w:cs="Times New Roman"/>
          <w:color w:val="000000" w:themeColor="text1"/>
          <w:sz w:val="24"/>
          <w:szCs w:val="24"/>
          <w:lang w:val="en-US"/>
        </w:rPr>
        <w:fldChar w:fldCharType="separate"/>
      </w:r>
      <w:r w:rsidR="00173663" w:rsidRPr="00183C39">
        <w:rPr>
          <w:rFonts w:ascii="Times New Roman" w:hAnsi="Times New Roman" w:cs="Times New Roman"/>
          <w:noProof/>
          <w:color w:val="000000" w:themeColor="text1"/>
          <w:sz w:val="24"/>
          <w:szCs w:val="24"/>
          <w:vertAlign w:val="superscript"/>
          <w:lang w:val="en-US"/>
        </w:rPr>
        <w:t>7,17–19</w:t>
      </w:r>
      <w:r w:rsidR="00612721" w:rsidRPr="00183C39">
        <w:rPr>
          <w:rFonts w:ascii="Times New Roman" w:hAnsi="Times New Roman" w:cs="Times New Roman"/>
          <w:color w:val="000000" w:themeColor="text1"/>
          <w:sz w:val="24"/>
          <w:szCs w:val="24"/>
          <w:lang w:val="en-US"/>
        </w:rPr>
        <w:fldChar w:fldCharType="end"/>
      </w:r>
      <w:r w:rsidR="00612721" w:rsidRPr="00183C39">
        <w:rPr>
          <w:rFonts w:ascii="Times New Roman" w:hAnsi="Times New Roman" w:cs="Times New Roman"/>
          <w:color w:val="000000" w:themeColor="text1"/>
          <w:sz w:val="24"/>
          <w:szCs w:val="24"/>
          <w:lang w:val="en-US"/>
        </w:rPr>
        <w:t>. In addition, we determine that ROS levels were significantly higher in whole blood of MUT mice</w:t>
      </w:r>
      <w:r w:rsidR="00AA586F" w:rsidRPr="00183C39">
        <w:rPr>
          <w:rFonts w:ascii="Times New Roman" w:hAnsi="Times New Roman" w:cs="Times New Roman"/>
          <w:color w:val="000000" w:themeColor="text1"/>
          <w:sz w:val="24"/>
          <w:szCs w:val="24"/>
          <w:lang w:val="en-US"/>
        </w:rPr>
        <w:t xml:space="preserve">. </w:t>
      </w:r>
      <w:r w:rsidR="00612721" w:rsidRPr="00183C39">
        <w:rPr>
          <w:rFonts w:ascii="Times New Roman" w:hAnsi="Times New Roman" w:cs="Times New Roman"/>
          <w:color w:val="000000" w:themeColor="text1"/>
          <w:sz w:val="24"/>
          <w:szCs w:val="24"/>
          <w:lang w:val="en-US"/>
        </w:rPr>
        <w:t>Therefore, we propose that MUT</w:t>
      </w:r>
      <w:r w:rsidR="001C6CF2" w:rsidRPr="00183C39">
        <w:rPr>
          <w:rFonts w:ascii="Times New Roman" w:hAnsi="Times New Roman" w:cs="Times New Roman"/>
          <w:color w:val="000000" w:themeColor="text1"/>
          <w:sz w:val="24"/>
          <w:szCs w:val="24"/>
          <w:lang w:val="en-US"/>
        </w:rPr>
        <w:t xml:space="preserve"> </w:t>
      </w:r>
      <w:r w:rsidR="00612721" w:rsidRPr="00183C39">
        <w:rPr>
          <w:rFonts w:ascii="Times New Roman" w:hAnsi="Times New Roman" w:cs="Times New Roman"/>
          <w:color w:val="000000" w:themeColor="text1"/>
          <w:sz w:val="24"/>
          <w:szCs w:val="24"/>
          <w:lang w:val="en-US"/>
        </w:rPr>
        <w:t>macrophage response may actively contribute to the imbalance observed in systemic ROS production and regulation. In RTT patients, it has been shown that the activity of enzymes that maintain redox balance, such as superoxide dismutase, is decreased and accompanied by increased lipid peroxidation</w:t>
      </w:r>
      <w:r w:rsidR="00612721" w:rsidRPr="00183C39">
        <w:rPr>
          <w:rFonts w:ascii="Times New Roman" w:hAnsi="Times New Roman" w:cs="Times New Roman"/>
          <w:color w:val="000000" w:themeColor="text1"/>
          <w:sz w:val="24"/>
          <w:szCs w:val="24"/>
          <w:lang w:val="en-US"/>
        </w:rPr>
        <w:fldChar w:fldCharType="begin" w:fldLock="1"/>
      </w:r>
      <w:r w:rsidR="00EA0B98" w:rsidRPr="00183C39">
        <w:rPr>
          <w:rFonts w:ascii="Times New Roman" w:hAnsi="Times New Roman" w:cs="Times New Roman"/>
          <w:color w:val="000000" w:themeColor="text1"/>
          <w:sz w:val="24"/>
          <w:szCs w:val="24"/>
          <w:lang w:val="en-US"/>
        </w:rPr>
        <w:instrText>ADDIN CSL_CITATION {"citationItems":[{"id":"ITEM-1","itemData":{"DOI":"10.1016/S0387-7604(01)00369-2","ISSN":"03877604","PMID":"11738881","abstract":"The investigation of parameters that might influence the neurological evolution of Rett syndrome might also yield new information about its pathogenic mechanisms. Oxidative stress caused by oxygen free radicals is involved in the neuropathology of several neurodegenerative disorders, as well as in stroke and seizures. To evaluate the free radical metabolism in Rett syndrome, we measured red blood cell antioxidant enzyme activities (superoxide dismutase, glutathione peroxidase, glutathione reductase and catalase) and plasma malondialdehyde, as lipid peroxidation marker in a group of patients with Rett syndrome. No significant differences were observed in erythrocyte glutathione peroxidase, glutathione reductase and catalase activities, between the Rett syndrome patients and the control group. Erythrocyte superoxide dismutase activities were significantly decreased in Rett syndrome patients (P&lt;0.001) compared with the control group. Plasma malondialdehyde concentrations were significantly increased in Rett syndrome patients (P&lt;0.001). An unbalanced nutritional status in Rett syndrome might explain the reduced enzyme activity found in these patients. Our results suggest that free radicals generated from oxidation reactions might contribute to the pathogenesis of Rett syndrome. The high levels of malondialdehyde reflect peroxidative damage of biomembranes that may contribute to progressive dementia, impaired motor function, behavioural changes, and seizures, in Rett syndrome. We found a probable relationship between the degree of oxidative stress and the severity of symptoms, which should be further investigated with a larger number of patients in different disease stages. Copyright © 2001 Elsevier Science B.V.","author":[{"dropping-particle":"","family":"Sierra","given":"Cristina","non-dropping-particle":"","parse-names":false,"suffix":""},{"dropping-particle":"","family":"Vilaseca","given":"María Antonia","non-dropping-particle":"","parse-names":false,"suffix":""},{"dropping-particle":"","family":"Brandi","given":"Nuria","non-dropping-particle":"","parse-names":false,"suffix":""},{"dropping-particle":"","family":"Artuch","given":"Rafael","non-dropping-particle":"","parse-names":false,"suffix":""},{"dropping-particle":"","family":"Mira","given":"Aurea","non-dropping-particle":"","parse-names":false,"suffix":""},{"dropping-particle":"","family":"Nieto","given":"Manuel","non-dropping-particle":"","parse-names":false,"suffix":""},{"dropping-particle":"","family":"Pineda","given":"Mercè","non-dropping-particle":"","parse-names":false,"suffix":""}],"container-title":"Brain and Development","id":"ITEM-1","issue":"SUPPL. 1","issued":{"date-parts":[["2001"]]},"page":"236-239","title":"Oxidative stress in Rett syndrome","type":"article-journal","volume":"23"},"uris":["http://www.mendeley.com/documents/?uuid=92551b96-1581-481c-85a0-00ddf981f493"]}],"mendeley":{"formattedCitation":"&lt;sup&gt;5&lt;/sup&gt;","plainTextFormattedCitation":"5","previouslyFormattedCitation":"&lt;sup&gt;5&lt;/sup&gt;"},"properties":{"noteIndex":0},"schema":"https://github.com/citation-style-language/schema/raw/master/csl-citation.json"}</w:instrText>
      </w:r>
      <w:r w:rsidR="00612721" w:rsidRPr="00183C39">
        <w:rPr>
          <w:rFonts w:ascii="Times New Roman" w:hAnsi="Times New Roman" w:cs="Times New Roman"/>
          <w:color w:val="000000" w:themeColor="text1"/>
          <w:sz w:val="24"/>
          <w:szCs w:val="24"/>
          <w:lang w:val="en-US"/>
        </w:rPr>
        <w:fldChar w:fldCharType="separate"/>
      </w:r>
      <w:r w:rsidR="00173663" w:rsidRPr="00183C39">
        <w:rPr>
          <w:rFonts w:ascii="Times New Roman" w:hAnsi="Times New Roman" w:cs="Times New Roman"/>
          <w:noProof/>
          <w:color w:val="000000" w:themeColor="text1"/>
          <w:sz w:val="24"/>
          <w:szCs w:val="24"/>
          <w:vertAlign w:val="superscript"/>
          <w:lang w:val="en-US"/>
        </w:rPr>
        <w:t>5</w:t>
      </w:r>
      <w:r w:rsidR="00612721" w:rsidRPr="00183C39">
        <w:rPr>
          <w:rFonts w:ascii="Times New Roman" w:hAnsi="Times New Roman" w:cs="Times New Roman"/>
          <w:color w:val="000000" w:themeColor="text1"/>
          <w:sz w:val="24"/>
          <w:szCs w:val="24"/>
          <w:lang w:val="en-US"/>
        </w:rPr>
        <w:fldChar w:fldCharType="end"/>
      </w:r>
      <w:r w:rsidR="00612721" w:rsidRPr="00183C39">
        <w:rPr>
          <w:rFonts w:ascii="Times New Roman" w:hAnsi="Times New Roman" w:cs="Times New Roman"/>
          <w:color w:val="000000" w:themeColor="text1"/>
          <w:sz w:val="24"/>
          <w:szCs w:val="24"/>
          <w:lang w:val="en-US"/>
        </w:rPr>
        <w:t xml:space="preserve">. Altogether, the implications of our results suggest that in the context of MeCP2 mutations, the exacerbated inflammatory profile could be maintained by a mechanism that feeds itself via the generation of oxidative imbalance; in this scenario macrophages could be affecting directly the tissue homeostasis </w:t>
      </w:r>
      <w:r w:rsidR="00612721" w:rsidRPr="00183C39">
        <w:rPr>
          <w:rFonts w:ascii="Times New Roman" w:hAnsi="Times New Roman" w:cs="Times New Roman"/>
          <w:i/>
          <w:iCs/>
          <w:color w:val="000000" w:themeColor="text1"/>
          <w:sz w:val="24"/>
          <w:szCs w:val="24"/>
          <w:lang w:val="en-US"/>
        </w:rPr>
        <w:t>in</w:t>
      </w:r>
      <w:r w:rsidR="00350447" w:rsidRPr="00183C39">
        <w:rPr>
          <w:rFonts w:ascii="Times New Roman" w:hAnsi="Times New Roman" w:cs="Times New Roman"/>
          <w:i/>
          <w:iCs/>
          <w:color w:val="000000" w:themeColor="text1"/>
          <w:sz w:val="24"/>
          <w:szCs w:val="24"/>
          <w:lang w:val="en-US"/>
        </w:rPr>
        <w:t xml:space="preserve"> </w:t>
      </w:r>
      <w:r w:rsidR="00612721" w:rsidRPr="00183C39">
        <w:rPr>
          <w:rFonts w:ascii="Times New Roman" w:hAnsi="Times New Roman" w:cs="Times New Roman"/>
          <w:i/>
          <w:iCs/>
          <w:color w:val="000000" w:themeColor="text1"/>
          <w:sz w:val="24"/>
          <w:szCs w:val="24"/>
          <w:lang w:val="en-US"/>
        </w:rPr>
        <w:t>vivo.</w:t>
      </w:r>
    </w:p>
    <w:p w14:paraId="64E0BD15" w14:textId="5795BB56" w:rsidR="00612721" w:rsidRPr="00183C39" w:rsidRDefault="00612721" w:rsidP="00612721">
      <w:pPr>
        <w:pStyle w:val="HTMLconformatoprevio"/>
        <w:spacing w:before="120" w:line="360" w:lineRule="auto"/>
        <w:ind w:right="-142"/>
        <w:jc w:val="both"/>
        <w:rPr>
          <w:rFonts w:ascii="Times New Roman" w:hAnsi="Times New Roman" w:cs="Times New Roman"/>
          <w:sz w:val="24"/>
          <w:szCs w:val="24"/>
          <w:lang w:val="en-US"/>
        </w:rPr>
      </w:pPr>
      <w:r w:rsidRPr="00183C39">
        <w:rPr>
          <w:rFonts w:ascii="Times New Roman" w:hAnsi="Times New Roman" w:cs="Times New Roman"/>
          <w:color w:val="000000" w:themeColor="text1"/>
          <w:sz w:val="24"/>
          <w:szCs w:val="24"/>
          <w:lang w:val="en-US"/>
        </w:rPr>
        <w:tab/>
      </w:r>
      <w:r w:rsidRPr="00183C39">
        <w:rPr>
          <w:rFonts w:ascii="Times New Roman" w:hAnsi="Times New Roman" w:cs="Times New Roman"/>
          <w:sz w:val="24"/>
          <w:szCs w:val="24"/>
          <w:lang w:val="en-US"/>
        </w:rPr>
        <w:t xml:space="preserve">Regarding </w:t>
      </w:r>
      <w:r w:rsidR="00AA586F" w:rsidRPr="00183C39">
        <w:rPr>
          <w:rFonts w:ascii="Times New Roman" w:hAnsi="Times New Roman" w:cs="Times New Roman"/>
          <w:sz w:val="24"/>
          <w:szCs w:val="24"/>
          <w:lang w:val="en-US"/>
        </w:rPr>
        <w:t xml:space="preserve">anti-inflammatory and </w:t>
      </w:r>
      <w:r w:rsidRPr="00183C39">
        <w:rPr>
          <w:rFonts w:ascii="Times New Roman" w:hAnsi="Times New Roman" w:cs="Times New Roman"/>
          <w:sz w:val="24"/>
          <w:szCs w:val="24"/>
          <w:lang w:val="en-US"/>
        </w:rPr>
        <w:t>regulatory immune responses, other authors showed that the global response to glucocorticoids was increased in peritoneal macrophages and microglia from MeCP2-</w:t>
      </w:r>
      <w:r w:rsidRPr="00183C39">
        <w:rPr>
          <w:rFonts w:ascii="Times New Roman" w:hAnsi="Times New Roman" w:cs="Times New Roman"/>
          <w:i/>
          <w:iCs/>
          <w:sz w:val="24"/>
          <w:szCs w:val="24"/>
          <w:lang w:val="en-US"/>
        </w:rPr>
        <w:t>null</w:t>
      </w:r>
      <w:r w:rsidRPr="00183C39">
        <w:rPr>
          <w:rFonts w:ascii="Times New Roman" w:hAnsi="Times New Roman" w:cs="Times New Roman"/>
          <w:sz w:val="24"/>
          <w:szCs w:val="24"/>
          <w:lang w:val="en-US"/>
        </w:rPr>
        <w:t xml:space="preserve"> mice, indicating that MeCP2 would act as a repressor of this pathway</w:t>
      </w:r>
      <w:r w:rsidRPr="00183C39">
        <w:rPr>
          <w:rFonts w:ascii="Times New Roman" w:hAnsi="Times New Roman" w:cs="Times New Roman"/>
          <w:sz w:val="24"/>
          <w:szCs w:val="24"/>
          <w:lang w:val="en-US"/>
        </w:rPr>
        <w:fldChar w:fldCharType="begin" w:fldLock="1"/>
      </w:r>
      <w:r w:rsidR="00FD3B9C" w:rsidRPr="00183C39">
        <w:rPr>
          <w:rFonts w:ascii="Times New Roman" w:hAnsi="Times New Roman" w:cs="Times New Roman"/>
          <w:sz w:val="24"/>
          <w:szCs w:val="24"/>
          <w:lang w:val="en-US"/>
        </w:rPr>
        <w:instrText>ADDIN CSL_CITATION {"citationItems":[{"id":"ITEM-1","itemData":{"DOI":"10.1016/j.immuni.2015.03.013","ISBN":"1097-4180 (Electronic)\\r1074-7613 (Linking)","ISSN":"10974180","PMID":"25902482","abstract":"Mutations in MECP2, encoding the epigenetic regulator methyl-CpG-binding protein 2, are the predominant cause of Rett syndrome, a disease characterized by both neurological symptoms and systemic abnormalities. Microglial dysfunction is thought to contribute to disease pathogenesis, and here we found microglia become activated and subsequently lost with disease progression in Mecp2-null mice. Mecp2 was found to be expressed in peripheral macrophage and monocyte populations, several of which also became depleted in Mecp2-null mice. RNA-seq revealed increased expressionofglucocorticoid- and hypoxia-induced transcripts in Mecp2-deficient microglia and peritoneal macrophages. Furthermore, Mecp2 was found to regulate inflammatory gene transcription in response to TNF stimulation. Postnatal re-expression of Mecp2 using Cx3cr1creERincreased the lifespan of otherwise Mecp2-null mice. These data suggest that Mecp2 regulates microglia and macrophage responsiveness to environmental stimuli to promote homeostasis. Dysfunction of tissue-resident macrophages might contribute to the systemic pathologies observed in Rett syndrome.","author":[{"dropping-particle":"","family":"Cronk","given":"James C.","non-dropping-particle":"","parse-names":false,"suffix":""},{"dropping-particle":"","family":"Derecki","given":"Noël C.","non-dropping-particle":"","parse-names":false,"suffix":""},{"dropping-particle":"","family":"Ji","given":"Emily","non-dropping-particle":"","parse-names":false,"suffix":""},{"dropping-particle":"","family":"Xu","given":"Yang","non-dropping-particle":"","parse-names":false,"suffix":""},{"dropping-particle":"","family":"Lampano","given":"Aaron E.","non-dropping-particle":"","parse-names":false,"suffix":""},{"dropping-particle":"","family":"Smirnov","given":"Igor","non-dropping-particle":"","parse-names":false,"suffix":""},{"dropping-particle":"","family":"Baker","given":"Wendy","non-dropping-particle":"","parse-names":false,"suffix":""},{"dropping-particle":"","family":"Norris","given":"Geoffrey T.","non-dropping-particle":"","parse-names":false,"suffix":""},{"dropping-particle":"","family":"Marin","given":"Ioana","non-dropping-particle":"","parse-names":false,"suffix":""},{"dropping-particle":"","family":"Coddington","given":"Nathan","non-dropping-particle":"","parse-names":false,"suffix":""},{"dropping-particle":"","family":"Wolf","given":"Yochai","non-dropping-particle":"","parse-names":false,"suffix":""},{"dropping-particle":"","family":"Turner","given":"Stephen D.","non-dropping-particle":"","parse-names":false,"suffix":""},{"dropping-particle":"","family":"Aderem","given":"Alan","non-dropping-particle":"","parse-names":false,"suffix":""},{"dropping-particle":"","family":"Klibanov","given":"Alexander L.","non-dropping-particle":"","parse-names":false,"suffix":""},{"dropping-particle":"","family":"Harris","given":"Tajie H.","non-dropping-particle":"","parse-names":false,"suffix":""},{"dropping-particle":"","family":"Jung","given":"Steffen","non-dropping-particle":"","parse-names":false,"suffix":""},{"dropping-particle":"","family":"Litvak","given":"Vladimir","non-dropping-particle":"","parse-names":false,"suffix":""},{"dropping-particle":"","family":"Kipnis","given":"Jonathan","non-dropping-particle":"","parse-names":false,"suffix":""}],"container-title":"Immunity","id":"ITEM-1","issue":"4","issued":{"date-parts":[["2015"]]},"page":"679-691","title":"Methyl-CpG Binding Protein 2 Regulates Microglia and Macrophage Gene Expression in Response to Inflammatory Stimuli","type":"article-journal","volume":"42"},"uris":["http://www.mendeley.com/documents/?uuid=c8ff8bab-cf81-4739-8ab2-942b0fa7e9c1"]}],"mendeley":{"formattedCitation":"&lt;sup&gt;3&lt;/sup&gt;","plainTextFormattedCitation":"3","previouslyFormattedCitation":"&lt;sup&gt;3&lt;/sup&gt;"},"properties":{"noteIndex":0},"schema":"https://github.com/citation-style-language/schema/raw/master/csl-citation.json"}</w:instrText>
      </w:r>
      <w:r w:rsidRPr="00183C39">
        <w:rPr>
          <w:rFonts w:ascii="Times New Roman" w:hAnsi="Times New Roman" w:cs="Times New Roman"/>
          <w:sz w:val="24"/>
          <w:szCs w:val="24"/>
          <w:lang w:val="en-US"/>
        </w:rPr>
        <w:fldChar w:fldCharType="separate"/>
      </w:r>
      <w:r w:rsidR="00F40CAE" w:rsidRPr="00183C39">
        <w:rPr>
          <w:rFonts w:ascii="Times New Roman" w:hAnsi="Times New Roman" w:cs="Times New Roman"/>
          <w:noProof/>
          <w:sz w:val="24"/>
          <w:szCs w:val="24"/>
          <w:vertAlign w:val="superscript"/>
          <w:lang w:val="en-US"/>
        </w:rPr>
        <w:t>3</w:t>
      </w:r>
      <w:r w:rsidRPr="00183C39">
        <w:rPr>
          <w:rFonts w:ascii="Times New Roman" w:hAnsi="Times New Roman" w:cs="Times New Roman"/>
          <w:sz w:val="24"/>
          <w:szCs w:val="24"/>
          <w:lang w:val="en-US"/>
        </w:rPr>
        <w:fldChar w:fldCharType="end"/>
      </w:r>
      <w:r w:rsidRPr="00183C39">
        <w:rPr>
          <w:rFonts w:ascii="Times New Roman" w:hAnsi="Times New Roman" w:cs="Times New Roman"/>
          <w:sz w:val="24"/>
          <w:szCs w:val="24"/>
          <w:lang w:val="en-US"/>
        </w:rPr>
        <w:t xml:space="preserve">. However, to our knowledge, the present work is the first study that </w:t>
      </w:r>
      <w:r w:rsidR="00173663" w:rsidRPr="00183C39">
        <w:rPr>
          <w:rFonts w:ascii="Times New Roman" w:hAnsi="Times New Roman" w:cs="Times New Roman"/>
          <w:sz w:val="24"/>
          <w:szCs w:val="24"/>
          <w:lang w:val="en-US"/>
        </w:rPr>
        <w:t>has</w:t>
      </w:r>
      <w:r w:rsidRPr="00183C39">
        <w:rPr>
          <w:rFonts w:ascii="Times New Roman" w:hAnsi="Times New Roman" w:cs="Times New Roman"/>
          <w:sz w:val="24"/>
          <w:szCs w:val="24"/>
          <w:lang w:val="en-US"/>
        </w:rPr>
        <w:t xml:space="preserve"> focused on characterizing </w:t>
      </w:r>
      <w:r w:rsidRPr="00183C39">
        <w:rPr>
          <w:rFonts w:ascii="Times New Roman" w:hAnsi="Times New Roman" w:cs="Times New Roman"/>
          <w:color w:val="000000" w:themeColor="text1"/>
          <w:sz w:val="24"/>
          <w:szCs w:val="24"/>
          <w:lang w:val="en-US"/>
        </w:rPr>
        <w:t>M</w:t>
      </w:r>
      <w:r w:rsidR="00173663" w:rsidRPr="00183C39">
        <w:rPr>
          <w:rFonts w:ascii="Times New Roman" w:hAnsi="Times New Roman" w:cs="Times New Roman"/>
          <w:color w:val="000000" w:themeColor="text1"/>
          <w:sz w:val="24"/>
          <w:szCs w:val="24"/>
          <w:lang w:val="en-US"/>
        </w:rPr>
        <w:t>2</w:t>
      </w:r>
      <w:r w:rsidRPr="00183C39">
        <w:rPr>
          <w:rFonts w:ascii="Times New Roman" w:hAnsi="Times New Roman" w:cs="Times New Roman"/>
          <w:sz w:val="24"/>
          <w:szCs w:val="24"/>
          <w:lang w:val="en-US"/>
        </w:rPr>
        <w:t xml:space="preserve"> response in MeCP2-deficient macrophages. </w:t>
      </w:r>
      <w:r w:rsidR="008306EA" w:rsidRPr="00183C39">
        <w:rPr>
          <w:rFonts w:ascii="Times New Roman" w:hAnsi="Times New Roman" w:cs="Times New Roman"/>
          <w:sz w:val="24"/>
          <w:szCs w:val="24"/>
          <w:lang w:val="en-US"/>
        </w:rPr>
        <w:t>IL-4-</w:t>
      </w:r>
      <w:r w:rsidRPr="00183C39">
        <w:rPr>
          <w:rFonts w:ascii="Times New Roman" w:hAnsi="Times New Roman" w:cs="Times New Roman"/>
          <w:sz w:val="24"/>
          <w:szCs w:val="24"/>
          <w:lang w:val="en-US"/>
        </w:rPr>
        <w:t>stimulated MUT</w:t>
      </w:r>
      <w:r w:rsidR="00C21F1F" w:rsidRPr="00183C39">
        <w:rPr>
          <w:rFonts w:ascii="Times New Roman" w:hAnsi="Times New Roman" w:cs="Times New Roman"/>
          <w:sz w:val="24"/>
          <w:szCs w:val="24"/>
          <w:lang w:val="en-US"/>
        </w:rPr>
        <w:t>-</w:t>
      </w:r>
      <w:r w:rsidRPr="00183C39">
        <w:rPr>
          <w:rFonts w:ascii="Times New Roman" w:hAnsi="Times New Roman" w:cs="Times New Roman"/>
          <w:sz w:val="24"/>
          <w:szCs w:val="24"/>
          <w:lang w:val="en-US"/>
        </w:rPr>
        <w:t>BMDM showed lower expression levels of FIZZ1 and a failure to increase the expression of M2 prototypic genes IL-10 and CD206. In macrophages, miR-124 is essential for the induction and maintenance of the M2 phenotype</w:t>
      </w:r>
      <w:r w:rsidRPr="00183C39">
        <w:rPr>
          <w:rFonts w:ascii="Times New Roman" w:hAnsi="Times New Roman" w:cs="Times New Roman"/>
          <w:sz w:val="24"/>
          <w:szCs w:val="24"/>
          <w:lang w:val="en-US"/>
        </w:rPr>
        <w:fldChar w:fldCharType="begin" w:fldLock="1"/>
      </w:r>
      <w:r w:rsidR="00173663" w:rsidRPr="00183C39">
        <w:rPr>
          <w:rFonts w:ascii="Times New Roman" w:hAnsi="Times New Roman" w:cs="Times New Roman"/>
          <w:sz w:val="24"/>
          <w:szCs w:val="24"/>
          <w:lang w:val="en-US"/>
        </w:rPr>
        <w:instrText>ADDIN CSL_CITATION {"citationItems":[{"id":"ITEM-1","itemData":{"DOI":"10.1371/journal.pone.0081774","author":[{"dropping-particle":"","family":"Veremeyko","given":"Tatyana","non-dropping-particle":"","parse-names":false,"suffix":""},{"dropping-particle":"","family":"Siddiqui","given":"Shafiuddin","non-dropping-particle":"","parse-names":false,"suffix":""},{"dropping-particle":"","family":"Sotnikov","given":"Ilya","non-dropping-particle":"","parse-names":false,"suffix":""},{"dropping-particle":"","family":"Yung","given":"Amanda","non-dropping-particle":"","parse-names":false,"suffix":""},{"dropping-particle":"","family":"Ponomarev","given":"Eugene D","non-dropping-particle":"","parse-names":false,"suffix":""}],"container-title":"PLoS ONE","id":"ITEM-1","issue":"12","issued":{"date-parts":[["2013"]]},"page":"1-12","title":"IL-4 / IL-13-Dependent and Independent Expression of miR-124 and Its Contribution to M2 Phenotype of Monocytic Cells in Normal Conditions and during Allergic Inflammation","type":"article-journal","volume":"8"},"uris":["http://www.mendeley.com/documents/?uuid=f92e8911-2d2e-492d-a436-92a7186e5149"]}],"mendeley":{"formattedCitation":"&lt;sup&gt;20&lt;/sup&gt;","plainTextFormattedCitation":"20","previouslyFormattedCitation":"&lt;sup&gt;20&lt;/sup&gt;"},"properties":{"noteIndex":0},"schema":"https://github.com/citation-style-language/schema/raw/master/csl-citation.json"}</w:instrText>
      </w:r>
      <w:r w:rsidRPr="00183C39">
        <w:rPr>
          <w:rFonts w:ascii="Times New Roman" w:hAnsi="Times New Roman" w:cs="Times New Roman"/>
          <w:sz w:val="24"/>
          <w:szCs w:val="24"/>
          <w:lang w:val="en-US"/>
        </w:rPr>
        <w:fldChar w:fldCharType="separate"/>
      </w:r>
      <w:r w:rsidR="000359AA" w:rsidRPr="00183C39">
        <w:rPr>
          <w:rFonts w:ascii="Times New Roman" w:hAnsi="Times New Roman" w:cs="Times New Roman"/>
          <w:noProof/>
          <w:sz w:val="24"/>
          <w:szCs w:val="24"/>
          <w:vertAlign w:val="superscript"/>
          <w:lang w:val="en-US"/>
        </w:rPr>
        <w:t>20</w:t>
      </w:r>
      <w:r w:rsidRPr="00183C39">
        <w:rPr>
          <w:rFonts w:ascii="Times New Roman" w:hAnsi="Times New Roman" w:cs="Times New Roman"/>
          <w:sz w:val="24"/>
          <w:szCs w:val="24"/>
          <w:lang w:val="en-US"/>
        </w:rPr>
        <w:fldChar w:fldCharType="end"/>
      </w:r>
      <w:r w:rsidRPr="00183C39">
        <w:rPr>
          <w:rFonts w:ascii="Times New Roman" w:hAnsi="Times New Roman" w:cs="Times New Roman"/>
          <w:sz w:val="24"/>
          <w:szCs w:val="24"/>
          <w:lang w:val="en-US"/>
        </w:rPr>
        <w:t>; interestingly, miR-124 is regulated by MeCP2 in CD4+ T cells</w:t>
      </w:r>
      <w:r w:rsidRPr="00183C39">
        <w:rPr>
          <w:rFonts w:ascii="Times New Roman" w:hAnsi="Times New Roman" w:cs="Times New Roman"/>
          <w:sz w:val="24"/>
          <w:szCs w:val="24"/>
          <w:lang w:val="en-US"/>
        </w:rPr>
        <w:fldChar w:fldCharType="begin" w:fldLock="1"/>
      </w:r>
      <w:r w:rsidR="00173663" w:rsidRPr="00183C39">
        <w:rPr>
          <w:rFonts w:ascii="Times New Roman" w:hAnsi="Times New Roman" w:cs="Times New Roman"/>
          <w:sz w:val="24"/>
          <w:szCs w:val="24"/>
          <w:lang w:val="en-US"/>
        </w:rPr>
        <w:instrText>ADDIN CSL_CITATION {"citationItems":[{"id":"ITEM-1","itemData":{"DOI":"10.1126/scisignal.2004824.MeCP2","author":[{"dropping-particle":"","family":"Jiang","given":"Shan","non-dropping-particle":"","parse-names":false,"suffix":""},{"dropping-particle":"","family":"Li","given":"Chaora","non-dropping-particle":"","parse-names":false,"suffix":""},{"dropping-particle":"","family":"McRae","given":"Gabrielle","non-dropping-particle":"","parse-names":false,"suffix":""},{"dropping-particle":"","family":"Lykken","given":"Erik","non-dropping-particle":"","parse-names":false,"suffix":""},{"dropping-particle":"","family":"Sevilla","given":"Jose","non-dropping-particle":"","parse-names":false,"suffix":""},{"dropping-particle":"","family":"Liu","given":"Si-Qi","non-dropping-particle":"","parse-names":false,"suffix":""},{"dropping-particle":"","family":"Wan","given":"Ying","non-dropping-particle":"","parse-names":false,"suffix":""},{"dropping-particle":"","family":"Qi-Jing","given":"Li","non-dropping-particle":"","parse-names":false,"suffix":""}],"id":"ITEM-1","issue":"316","issued":{"date-parts":[["2014"]]},"page":"ra25","title":"MeCP2 Reinforces STAT3 Signaling and the Generation of Effector CD4+ T Cells by Promoting miR-124–Mediated Suppression of SOCS5 Shan","type":"article-journal","volume":"7"},"uris":["http://www.mendeley.com/documents/?uuid=56bf9177-0bbd-4bc8-a774-a896343ac3f0"]}],"mendeley":{"formattedCitation":"&lt;sup&gt;21&lt;/sup&gt;","plainTextFormattedCitation":"21","previouslyFormattedCitation":"&lt;sup&gt;21&lt;/sup&gt;"},"properties":{"noteIndex":0},"schema":"https://github.com/citation-style-language/schema/raw/master/csl-citation.json"}</w:instrText>
      </w:r>
      <w:r w:rsidRPr="00183C39">
        <w:rPr>
          <w:rFonts w:ascii="Times New Roman" w:hAnsi="Times New Roman" w:cs="Times New Roman"/>
          <w:sz w:val="24"/>
          <w:szCs w:val="24"/>
          <w:lang w:val="en-US"/>
        </w:rPr>
        <w:fldChar w:fldCharType="separate"/>
      </w:r>
      <w:r w:rsidR="000359AA" w:rsidRPr="00183C39">
        <w:rPr>
          <w:rFonts w:ascii="Times New Roman" w:hAnsi="Times New Roman" w:cs="Times New Roman"/>
          <w:noProof/>
          <w:sz w:val="24"/>
          <w:szCs w:val="24"/>
          <w:vertAlign w:val="superscript"/>
          <w:lang w:val="en-US"/>
        </w:rPr>
        <w:t>21</w:t>
      </w:r>
      <w:r w:rsidRPr="00183C39">
        <w:rPr>
          <w:rFonts w:ascii="Times New Roman" w:hAnsi="Times New Roman" w:cs="Times New Roman"/>
          <w:sz w:val="24"/>
          <w:szCs w:val="24"/>
          <w:lang w:val="en-US"/>
        </w:rPr>
        <w:fldChar w:fldCharType="end"/>
      </w:r>
      <w:r w:rsidRPr="00183C39">
        <w:rPr>
          <w:rFonts w:ascii="Times New Roman" w:hAnsi="Times New Roman" w:cs="Times New Roman"/>
          <w:sz w:val="24"/>
          <w:szCs w:val="24"/>
          <w:lang w:val="en-US"/>
        </w:rPr>
        <w:t>. These data indicate that the regulation given by MeCP2 to maintain the M2 profile in macrophages could be complex</w:t>
      </w:r>
      <w:r w:rsidR="004061B6" w:rsidRPr="00183C39">
        <w:rPr>
          <w:rFonts w:ascii="Times New Roman" w:hAnsi="Times New Roman" w:cs="Times New Roman"/>
          <w:sz w:val="24"/>
          <w:szCs w:val="24"/>
          <w:lang w:val="en-US"/>
        </w:rPr>
        <w:t>;</w:t>
      </w:r>
      <w:r w:rsidRPr="00183C39">
        <w:rPr>
          <w:rFonts w:ascii="Times New Roman" w:hAnsi="Times New Roman" w:cs="Times New Roman"/>
          <w:sz w:val="24"/>
          <w:szCs w:val="24"/>
          <w:lang w:val="en-US"/>
        </w:rPr>
        <w:t xml:space="preserve"> future experiments will </w:t>
      </w:r>
      <w:r w:rsidR="004061B6" w:rsidRPr="00183C39">
        <w:rPr>
          <w:rFonts w:ascii="Times New Roman" w:hAnsi="Times New Roman" w:cs="Times New Roman"/>
          <w:sz w:val="24"/>
          <w:szCs w:val="24"/>
          <w:lang w:val="en-US"/>
        </w:rPr>
        <w:t>address</w:t>
      </w:r>
      <w:r w:rsidRPr="00183C39">
        <w:rPr>
          <w:rFonts w:ascii="Times New Roman" w:hAnsi="Times New Roman" w:cs="Times New Roman"/>
          <w:sz w:val="24"/>
          <w:szCs w:val="24"/>
          <w:lang w:val="en-US"/>
        </w:rPr>
        <w:t xml:space="preserve"> the possible actors involved in this regulation. </w:t>
      </w:r>
      <w:r w:rsidR="001C6CF2" w:rsidRPr="00183C39">
        <w:rPr>
          <w:rFonts w:ascii="Times New Roman" w:hAnsi="Times New Roman" w:cs="Times New Roman"/>
          <w:sz w:val="24"/>
          <w:szCs w:val="24"/>
          <w:lang w:val="en-US"/>
        </w:rPr>
        <w:t>Concerning IL-10, e</w:t>
      </w:r>
      <w:r w:rsidR="001C6CF2" w:rsidRPr="00183C39">
        <w:rPr>
          <w:rFonts w:ascii="Times New Roman" w:hAnsi="Times New Roman" w:cs="Times New Roman"/>
          <w:color w:val="000000" w:themeColor="text1"/>
          <w:sz w:val="24"/>
          <w:szCs w:val="24"/>
          <w:lang w:val="en-US"/>
        </w:rPr>
        <w:t>vidence from other cell types (astrocytes and muscle cells) indicate that MeCP2 participates in the regulation of IL-10 responses by indirect mechanisms (i.e. via miR-181)</w:t>
      </w:r>
      <w:r w:rsidR="00C21F1F" w:rsidRPr="00183C39">
        <w:rPr>
          <w:rFonts w:ascii="Times New Roman" w:hAnsi="Times New Roman" w:cs="Times New Roman"/>
          <w:color w:val="000000" w:themeColor="text1"/>
          <w:sz w:val="24"/>
          <w:szCs w:val="24"/>
          <w:lang w:val="en-US"/>
        </w:rPr>
        <w:fldChar w:fldCharType="begin" w:fldLock="1"/>
      </w:r>
      <w:r w:rsidR="00173663" w:rsidRPr="00183C39">
        <w:rPr>
          <w:rFonts w:ascii="Times New Roman" w:hAnsi="Times New Roman" w:cs="Times New Roman"/>
          <w:color w:val="000000" w:themeColor="text1"/>
          <w:sz w:val="24"/>
          <w:szCs w:val="24"/>
          <w:lang w:val="en-US"/>
        </w:rPr>
        <w:instrText>ADDIN CSL_CITATION {"citationItems":[{"id":"ITEM-1","itemData":{"DOI":"10.1371/journal.pone.0130183","author":[{"dropping-particle":"","family":"Conti","given":"Valentina","non-dropping-particle":"","parse-names":false,"suffix":""},{"dropping-particle":"","family":"Gandaglia","given":"Anna","non-dropping-particle":"","parse-names":false,"suffix":""},{"dropping-particle":"","family":"Galli","given":"Francesco","non-dropping-particle":"","parse-names":false,"suffix":""},{"dropping-particle":"","family":"Tirone","given":"Mario","non-dropping-particle":"","parse-names":false,"suffix":""},{"dropping-particle":"","family":"Bellini","given":"Elisa","non-dropping-particle":"","parse-names":false,"suffix":""}],"container-title":"PLoS ONE","id":"ITEM-1","issue":"6","issued":{"date-parts":[["2015"]]},"page":"1-16","title":"MeCP2 Affects Skeletal Muscle Growth and Morphology through Non Cell-Autonomous Mechanisms","type":"article-journal","volume":"10"},"uris":["http://www.mendeley.com/documents/?uuid=6811c33f-2db4-4b48-9911-cd59910eab85"]},{"id":"ITEM-2","itemData":{"DOI":"10.1002/glia.22483.Involvement","author":[{"dropping-particle":"","family":"Hutchison","given":"Emmette R","non-dropping-particle":"","parse-names":false,"suffix":""},{"dropping-particle":"","family":"Kawamoto","given":"Elisa M","non-dropping-particle":"","parse-names":false,"suffix":""},{"dropping-particle":"","family":"Taub","given":"Dennis D","non-dropping-particle":"","parse-names":false,"suffix":""},{"dropping-particle":"","family":"Lal","given":"Ashish","non-dropping-particle":"","parse-names":false,"suffix":""},{"dropping-particle":"","family":"Zhang","given":"Yongqing","non-dropping-particle":"","parse-names":false,"suffix":""},{"dropping-particle":"","family":"Iii","given":"William H Wood","non-dropping-particle":"","parse-names":false,"suffix":""},{"dropping-particle":"","family":"Lehrmann","given":"Elin","non-dropping-particle":"","parse-names":false,"suffix":""},{"dropping-particle":"","family":"Becker","given":"Kevin G","non-dropping-particle":"","parse-names":false,"suffix":""},{"dropping-particle":"","family":"Gorospe","given":"Myriam","non-dropping-particle":"","parse-names":false,"suffix":""},{"dropping-particle":"","family":"Mattson","given":"Mark P","non-dropping-particle":"","parse-names":false,"suffix":""}],"container-title":"Glia","id":"ITEM-2","issue":"7","issued":{"date-parts":[["2015"]]},"page":"1018-1028","title":"Involvement of miR-181 in Neuroinflammatory Responses of Astrocytes","type":"article-journal","volume":"61"},"uris":["http://www.mendeley.com/documents/?uuid=81b7be3d-f16e-4547-aff2-d7dbaf003bfd"]}],"mendeley":{"formattedCitation":"&lt;sup&gt;15,22&lt;/sup&gt;","plainTextFormattedCitation":"15,22","previouslyFormattedCitation":"&lt;sup&gt;15,22&lt;/sup&gt;"},"properties":{"noteIndex":0},"schema":"https://github.com/citation-style-language/schema/raw/master/csl-citation.json"}</w:instrText>
      </w:r>
      <w:r w:rsidR="00C21F1F" w:rsidRPr="00183C39">
        <w:rPr>
          <w:rFonts w:ascii="Times New Roman" w:hAnsi="Times New Roman" w:cs="Times New Roman"/>
          <w:color w:val="000000" w:themeColor="text1"/>
          <w:sz w:val="24"/>
          <w:szCs w:val="24"/>
          <w:lang w:val="en-US"/>
        </w:rPr>
        <w:fldChar w:fldCharType="separate"/>
      </w:r>
      <w:r w:rsidR="000359AA" w:rsidRPr="00183C39">
        <w:rPr>
          <w:rFonts w:ascii="Times New Roman" w:hAnsi="Times New Roman" w:cs="Times New Roman"/>
          <w:noProof/>
          <w:color w:val="000000" w:themeColor="text1"/>
          <w:sz w:val="24"/>
          <w:szCs w:val="24"/>
          <w:vertAlign w:val="superscript"/>
          <w:lang w:val="en-US"/>
        </w:rPr>
        <w:t>15,22</w:t>
      </w:r>
      <w:r w:rsidR="00C21F1F" w:rsidRPr="00183C39">
        <w:rPr>
          <w:rFonts w:ascii="Times New Roman" w:hAnsi="Times New Roman" w:cs="Times New Roman"/>
          <w:color w:val="000000" w:themeColor="text1"/>
          <w:sz w:val="24"/>
          <w:szCs w:val="24"/>
          <w:lang w:val="en-US"/>
        </w:rPr>
        <w:fldChar w:fldCharType="end"/>
      </w:r>
      <w:r w:rsidR="001C6CF2" w:rsidRPr="00183C39">
        <w:rPr>
          <w:rFonts w:ascii="Times New Roman" w:hAnsi="Times New Roman" w:cs="Times New Roman"/>
          <w:color w:val="000000" w:themeColor="text1"/>
          <w:sz w:val="24"/>
          <w:szCs w:val="24"/>
          <w:lang w:val="en-US"/>
        </w:rPr>
        <w:t>. We propose that it could also be the case for MeCP2-mediated IL-10 regulation in macrophages.</w:t>
      </w:r>
    </w:p>
    <w:p w14:paraId="1CC2C11F" w14:textId="55016B98" w:rsidR="00612721" w:rsidRPr="00183C39" w:rsidRDefault="00AA586F" w:rsidP="00612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right="-142"/>
        <w:jc w:val="both"/>
        <w:rPr>
          <w:color w:val="000000" w:themeColor="text1"/>
          <w:lang w:val="en-US"/>
        </w:rPr>
      </w:pPr>
      <w:r w:rsidRPr="00183C39">
        <w:rPr>
          <w:color w:val="000000" w:themeColor="text1"/>
          <w:lang w:val="en-US"/>
        </w:rPr>
        <w:tab/>
      </w:r>
      <w:r w:rsidR="00612721" w:rsidRPr="00183C39">
        <w:rPr>
          <w:color w:val="000000" w:themeColor="text1"/>
          <w:lang w:val="en-US"/>
        </w:rPr>
        <w:t xml:space="preserve">FIZZ1 is induced under allergic lung inflammation and it stimulates the expression of </w:t>
      </w:r>
      <w:r w:rsidR="001C6CF2" w:rsidRPr="00183C39">
        <w:rPr>
          <w:color w:val="000000" w:themeColor="text1"/>
          <w:lang w:val="en-US"/>
        </w:rPr>
        <w:sym w:font="Symbol" w:char="F061"/>
      </w:r>
      <w:r w:rsidR="00612721" w:rsidRPr="00183C39">
        <w:rPr>
          <w:color w:val="000000" w:themeColor="text1"/>
          <w:lang w:val="en-US"/>
        </w:rPr>
        <w:t>-SMA (smooth muscle actin) and collagen in lung fibroblasts</w:t>
      </w:r>
      <w:r w:rsidR="00612721" w:rsidRPr="00183C39">
        <w:rPr>
          <w:color w:val="000000" w:themeColor="text1"/>
          <w:lang w:val="en-US"/>
        </w:rPr>
        <w:fldChar w:fldCharType="begin" w:fldLock="1"/>
      </w:r>
      <w:r w:rsidR="00173663" w:rsidRPr="00183C39">
        <w:rPr>
          <w:color w:val="000000" w:themeColor="text1"/>
          <w:lang w:val="en-US"/>
        </w:rPr>
        <w:instrText>ADDIN CSL_CITATION {"citationItems":[{"id":"ITEM-1","itemData":{"author":[{"dropping-particle":"","family":"Raes","given":"Geert","non-dropping-particle":"","parse-names":false,"suffix":""},{"dropping-particle":"De","family":"Baetselier","given":"Patrick","non-dropping-particle":"","parse-names":false,"suffix":""},{"dropping-particle":"","family":"Noe","given":"Wim","non-dropping-particle":"","parse-names":false,"suffix":""},{"dropping-particle":"","family":"Beschin","given":"Alain","non-dropping-particle":"","parse-names":false,"suffix":""},{"dropping-particle":"","family":"Brombacher","given":"Frank","non-dropping-particle":"","parse-names":false,"suffix":""}],"container-title":"Journal of Leukocyte Biology","id":"ITEM-1","issue":"April","issued":{"date-parts":[["2002"]]},"page":"597-602","title":"Differential expression of FIZZ1 and Ym1 in alternatively versus classically activated macrophages Abstract : Alternatively activated macrophages","type":"article-journal","volume":"71"},"uris":["http://www.mendeley.com/documents/?uuid=003b11ee-c3af-4706-a7af-92c3fc9ca76a"]}],"mendeley":{"formattedCitation":"&lt;sup&gt;23&lt;/sup&gt;","plainTextFormattedCitation":"23","previouslyFormattedCitation":"&lt;sup&gt;23&lt;/sup&gt;"},"properties":{"noteIndex":0},"schema":"https://github.com/citation-style-language/schema/raw/master/csl-citation.json"}</w:instrText>
      </w:r>
      <w:r w:rsidR="00612721" w:rsidRPr="00183C39">
        <w:rPr>
          <w:color w:val="000000" w:themeColor="text1"/>
          <w:lang w:val="en-US"/>
        </w:rPr>
        <w:fldChar w:fldCharType="separate"/>
      </w:r>
      <w:r w:rsidR="000359AA" w:rsidRPr="00183C39">
        <w:rPr>
          <w:noProof/>
          <w:color w:val="000000" w:themeColor="text1"/>
          <w:vertAlign w:val="superscript"/>
          <w:lang w:val="en-US"/>
        </w:rPr>
        <w:t>23</w:t>
      </w:r>
      <w:r w:rsidR="00612721" w:rsidRPr="00183C39">
        <w:rPr>
          <w:color w:val="000000" w:themeColor="text1"/>
          <w:lang w:val="en-US"/>
        </w:rPr>
        <w:fldChar w:fldCharType="end"/>
      </w:r>
      <w:r w:rsidR="00612721" w:rsidRPr="00183C39">
        <w:rPr>
          <w:color w:val="000000" w:themeColor="text1"/>
          <w:lang w:val="en-US"/>
        </w:rPr>
        <w:t xml:space="preserve">. In turn, </w:t>
      </w:r>
      <w:r w:rsidR="001C6CF2" w:rsidRPr="00183C39">
        <w:rPr>
          <w:color w:val="000000" w:themeColor="text1"/>
          <w:lang w:val="en-US"/>
        </w:rPr>
        <w:sym w:font="Symbol" w:char="F061"/>
      </w:r>
      <w:r w:rsidR="00612721" w:rsidRPr="00183C39">
        <w:rPr>
          <w:color w:val="000000" w:themeColor="text1"/>
          <w:lang w:val="en-US"/>
        </w:rPr>
        <w:t>-SMA is indirectly regulated by MeCP2 and in fact, MeCP2-</w:t>
      </w:r>
      <w:r w:rsidR="00612721" w:rsidRPr="00183C39">
        <w:rPr>
          <w:i/>
          <w:iCs/>
          <w:color w:val="000000" w:themeColor="text1"/>
          <w:lang w:val="en-US"/>
        </w:rPr>
        <w:t>null</w:t>
      </w:r>
      <w:r w:rsidR="00612721" w:rsidRPr="00183C39">
        <w:rPr>
          <w:color w:val="000000" w:themeColor="text1"/>
          <w:lang w:val="en-US"/>
        </w:rPr>
        <w:t xml:space="preserve"> mice show less lung fibrosis</w:t>
      </w:r>
      <w:r w:rsidR="00612721" w:rsidRPr="00183C39">
        <w:rPr>
          <w:color w:val="000000" w:themeColor="text1"/>
          <w:lang w:val="en-US"/>
        </w:rPr>
        <w:fldChar w:fldCharType="begin" w:fldLock="1"/>
      </w:r>
      <w:r w:rsidR="00173663" w:rsidRPr="00183C39">
        <w:rPr>
          <w:color w:val="000000" w:themeColor="text1"/>
          <w:lang w:val="en-US"/>
        </w:rPr>
        <w:instrText>ADDIN CSL_CITATION {"citationItems":[{"id":"ITEM-1","itemData":{"author":[{"dropping-particle":"","family":"Liu","given":"Tianju","non-dropping-particle":"","parse-names":false,"suffix":""},{"dropping-particle":"","family":"Dhanasekaran","given":"Saravana M","non-dropping-particle":"","parse-names":false,"suffix":""},{"dropping-particle":"","family":"Jin","given":"Hong","non-dropping-particle":"","parse-names":false,"suffix":""},{"dropping-particle":"","family":"Hu","given":"Biao","non-dropping-particle":"","parse-names":false,"suffix":""},{"dropping-particle":"","family":"Tomlins","given":"Scott A","non-dropping-particle":"","parse-names":false,"suffix":""},{"dropping-particle":"","family":"Chinnaiyan","given":"Arul M","non-dropping-particle":"","parse-names":false,"suffix":""},{"dropping-particle":"","family":"Phan","given":"Sem H","non-dropping-particle":"","parse-names":false,"suffix":""}],"container-title":"American Journal of Pathology","id":"ITEM-1","issue":"4","issued":{"date-parts":[["2004"]]},"page":"1315-1326","title":"FIZZ1 Stimulation of Myofibroblast Differentiation","type":"article-journal","volume":"164"},"uris":["http://www.mendeley.com/documents/?uuid=09e6576f-2f5f-4df5-aeab-de1ebdd1a71a"]}],"mendeley":{"formattedCitation":"&lt;sup&gt;24&lt;/sup&gt;","plainTextFormattedCitation":"24","previouslyFormattedCitation":"&lt;sup&gt;24&lt;/sup&gt;"},"properties":{"noteIndex":0},"schema":"https://github.com/citation-style-language/schema/raw/master/csl-citation.json"}</w:instrText>
      </w:r>
      <w:r w:rsidR="00612721" w:rsidRPr="00183C39">
        <w:rPr>
          <w:color w:val="000000" w:themeColor="text1"/>
          <w:lang w:val="en-US"/>
        </w:rPr>
        <w:fldChar w:fldCharType="separate"/>
      </w:r>
      <w:r w:rsidR="000359AA" w:rsidRPr="00183C39">
        <w:rPr>
          <w:noProof/>
          <w:color w:val="000000" w:themeColor="text1"/>
          <w:vertAlign w:val="superscript"/>
          <w:lang w:val="en-US"/>
        </w:rPr>
        <w:t>24</w:t>
      </w:r>
      <w:r w:rsidR="00612721" w:rsidRPr="00183C39">
        <w:rPr>
          <w:color w:val="000000" w:themeColor="text1"/>
          <w:lang w:val="en-US"/>
        </w:rPr>
        <w:fldChar w:fldCharType="end"/>
      </w:r>
      <w:r w:rsidR="00612721" w:rsidRPr="00183C39">
        <w:rPr>
          <w:color w:val="000000" w:themeColor="text1"/>
          <w:lang w:val="en-US"/>
        </w:rPr>
        <w:t>. Since this factor has been recently described, little is known about the role of FIZZ1 in the context of MeCP2 mutations. Understanding the interaction MeCP2/FIZZ-1 may have important therapeutic implications for patients with RTT, due to the recurrent pulmonary conditions they present</w:t>
      </w:r>
      <w:r w:rsidR="00612721" w:rsidRPr="00183C39">
        <w:rPr>
          <w:color w:val="000000" w:themeColor="text1"/>
          <w:lang w:val="en-US"/>
        </w:rPr>
        <w:fldChar w:fldCharType="begin" w:fldLock="1"/>
      </w:r>
      <w:r w:rsidR="00173663" w:rsidRPr="00183C39">
        <w:rPr>
          <w:color w:val="000000" w:themeColor="text1"/>
          <w:lang w:val="en-US"/>
        </w:rPr>
        <w:instrText>ADDIN CSL_CITATION {"citationItems":[{"id":"ITEM-1","itemData":{"DOI":"10.1378/chest.09-3021","ISSN":"0012-3692","author":[{"dropping-particle":"De","family":"Felice","given":"Claudio","non-dropping-particle":"","parse-names":false,"suffix":""},{"dropping-particle":"","family":"Guazzi","given":"Gianni","non-dropping-particle":"","parse-names":false,"suffix":""},{"dropping-particle":"","family":"Rossi","given":"Marcello","non-dropping-particle":"","parse-names":false,"suffix":""},{"dropping-particle":"","family":"Ciccoli","given":"Lucia","non-dropping-particle":"","parse-names":false,"suffix":""}],"container-title":"CHEST","id":"ITEM-1","issue":"2","issued":{"date-parts":[["2010"]]},"page":"386-392","publisher":"The American College of Chest Physicians","title":"Unrecognized Lung Disease in Classic Rett Syndrome","type":"article-journal","volume":"138"},"uris":["http://www.mendeley.com/documents/?uuid=aa1ede5d-ecec-4a47-9f6d-a5fc7f5bf0f9"]}],"mendeley":{"formattedCitation":"&lt;sup&gt;25&lt;/sup&gt;","plainTextFormattedCitation":"25","previouslyFormattedCitation":"&lt;sup&gt;25&lt;/sup&gt;"},"properties":{"noteIndex":0},"schema":"https://github.com/citation-style-language/schema/raw/master/csl-citation.json"}</w:instrText>
      </w:r>
      <w:r w:rsidR="00612721" w:rsidRPr="00183C39">
        <w:rPr>
          <w:color w:val="000000" w:themeColor="text1"/>
          <w:lang w:val="en-US"/>
        </w:rPr>
        <w:fldChar w:fldCharType="separate"/>
      </w:r>
      <w:r w:rsidR="000359AA" w:rsidRPr="00183C39">
        <w:rPr>
          <w:noProof/>
          <w:color w:val="000000" w:themeColor="text1"/>
          <w:vertAlign w:val="superscript"/>
          <w:lang w:val="en-US"/>
        </w:rPr>
        <w:t>25</w:t>
      </w:r>
      <w:r w:rsidR="00612721" w:rsidRPr="00183C39">
        <w:rPr>
          <w:color w:val="000000" w:themeColor="text1"/>
          <w:lang w:val="en-US"/>
        </w:rPr>
        <w:fldChar w:fldCharType="end"/>
      </w:r>
      <w:r w:rsidR="00612721" w:rsidRPr="00183C39">
        <w:rPr>
          <w:color w:val="000000" w:themeColor="text1"/>
          <w:lang w:val="en-US"/>
        </w:rPr>
        <w:t xml:space="preserve">. </w:t>
      </w:r>
    </w:p>
    <w:p w14:paraId="3E619C3D" w14:textId="4AEA4B2E" w:rsidR="003D1573" w:rsidRDefault="00612721" w:rsidP="005F5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right="-142"/>
        <w:jc w:val="both"/>
        <w:rPr>
          <w:lang w:val="en-US"/>
        </w:rPr>
      </w:pPr>
      <w:r w:rsidRPr="00183C39">
        <w:rPr>
          <w:lang w:val="en-US"/>
        </w:rPr>
        <w:tab/>
        <w:t xml:space="preserve"> </w:t>
      </w:r>
      <w:r w:rsidR="00ED7730" w:rsidRPr="00183C39">
        <w:rPr>
          <w:lang w:val="en-US"/>
        </w:rPr>
        <w:t xml:space="preserve">In summary, </w:t>
      </w:r>
      <w:r w:rsidRPr="00183C39">
        <w:rPr>
          <w:lang w:val="en-US"/>
        </w:rPr>
        <w:t xml:space="preserve">we can reaffirm that MeCP2 is an important regulator of macrophage function by modulation of pro- and anti-inflammatory responses </w:t>
      </w:r>
      <w:r w:rsidRPr="00183C39">
        <w:rPr>
          <w:i/>
          <w:iCs/>
          <w:lang w:val="en-US"/>
        </w:rPr>
        <w:t>in</w:t>
      </w:r>
      <w:r w:rsidR="00173663" w:rsidRPr="00183C39">
        <w:rPr>
          <w:i/>
          <w:iCs/>
          <w:lang w:val="en-US"/>
        </w:rPr>
        <w:t xml:space="preserve"> </w:t>
      </w:r>
      <w:r w:rsidRPr="00183C39">
        <w:rPr>
          <w:i/>
          <w:iCs/>
          <w:lang w:val="en-US"/>
        </w:rPr>
        <w:t>vitro</w:t>
      </w:r>
      <w:r w:rsidR="00286238">
        <w:rPr>
          <w:i/>
          <w:iCs/>
          <w:lang w:val="en-US"/>
        </w:rPr>
        <w:t xml:space="preserve"> </w:t>
      </w:r>
      <w:r w:rsidR="00286238" w:rsidRPr="00286238">
        <w:rPr>
          <w:iCs/>
          <w:lang w:val="en-US"/>
        </w:rPr>
        <w:t xml:space="preserve">(Fig. </w:t>
      </w:r>
      <w:ins w:id="34" w:author="Microsoft Office User" w:date="2020-08-12T13:15:00Z">
        <w:r w:rsidR="00D40C80">
          <w:rPr>
            <w:iCs/>
            <w:lang w:val="en-US"/>
          </w:rPr>
          <w:t>3</w:t>
        </w:r>
      </w:ins>
      <w:del w:id="35" w:author="Microsoft Office User" w:date="2020-08-12T13:15:00Z">
        <w:r w:rsidR="00286238" w:rsidRPr="00286238" w:rsidDel="00D40C80">
          <w:rPr>
            <w:iCs/>
            <w:lang w:val="en-US"/>
          </w:rPr>
          <w:delText>4</w:delText>
        </w:r>
      </w:del>
      <w:r w:rsidR="00286238" w:rsidRPr="00286238">
        <w:rPr>
          <w:iCs/>
          <w:lang w:val="en-US"/>
        </w:rPr>
        <w:t>)</w:t>
      </w:r>
      <w:r w:rsidRPr="00286238">
        <w:rPr>
          <w:lang w:val="en-US"/>
        </w:rPr>
        <w:t xml:space="preserve">. </w:t>
      </w:r>
      <w:r w:rsidRPr="00183C39">
        <w:rPr>
          <w:lang w:val="en-US"/>
        </w:rPr>
        <w:t xml:space="preserve">Given some </w:t>
      </w:r>
      <w:r w:rsidRPr="00183C39">
        <w:rPr>
          <w:lang w:val="en-US"/>
        </w:rPr>
        <w:lastRenderedPageBreak/>
        <w:t xml:space="preserve">discrepancies in the expression of genes analyzed in this work </w:t>
      </w:r>
      <w:r w:rsidR="00ED7730" w:rsidRPr="00183C39">
        <w:rPr>
          <w:lang w:val="en-US"/>
        </w:rPr>
        <w:t>and</w:t>
      </w:r>
      <w:r w:rsidRPr="00183C39">
        <w:rPr>
          <w:lang w:val="en-US"/>
        </w:rPr>
        <w:t xml:space="preserve"> </w:t>
      </w:r>
      <w:r w:rsidR="00ED7730" w:rsidRPr="00183C39">
        <w:rPr>
          <w:lang w:val="en-US"/>
        </w:rPr>
        <w:t>previous</w:t>
      </w:r>
      <w:r w:rsidRPr="00183C39">
        <w:rPr>
          <w:lang w:val="en-US"/>
        </w:rPr>
        <w:t xml:space="preserve"> studies</w:t>
      </w:r>
      <w:r w:rsidRPr="00183C39">
        <w:rPr>
          <w:lang w:val="en-US"/>
        </w:rPr>
        <w:fldChar w:fldCharType="begin" w:fldLock="1"/>
      </w:r>
      <w:r w:rsidR="00173663" w:rsidRPr="00183C39">
        <w:rPr>
          <w:lang w:val="en-US"/>
        </w:rPr>
        <w:instrText>ADDIN CSL_CITATION {"citationItems":[{"id":"ITEM-1","itemData":{"DOI":"10.1016/j.jneuroim.2014.12.003","ISBN":"1872-8421 (Electronic)\\r0165-5728 (Linking)","ISSN":"18728421","PMID":"25669997","abstract":"Rett syndrome is a neurodevelopmental disorder, which occurs in about 1:15,000 females and presents with neurologic and communication defects. It is transmitted as an X-linked dominant linked to mutations of the methyl-CpG-binding protein (MeCP2), a gene transcription suppressor, but its definitive pathogenesis is unknown thus hindering development of effective treatments. Almost half of children with Rett syndrome also have behavioral symptoms consistent with those of autism spectrum disorders (ASDs). PubMed was searched (2005-2014) using the terms: allergy, atopy, brain, brain-derived neurotrophic factor (BDNF), corticotropin-releasing hormone (CRH), cytokines, gene mutations, inflammation, mast cells (MCs), microglia, mitochondria, neurotensin (NT), neurotrophins, seizures, stress, and treatment. There are a number of intriguing differences and similarities between Rett syndrome and ASDs. Rett syndrome occurs in females, while ASDs more often in males, and the former has neurologic disabilities unlike ASDs. There is evidence of dysregulated immune system early in life in both conditions. Lack of microglial phagocytosis and decreased levels of BDNF appear to distinguish Rett syndrome from ASDs, in which there is instead microglia activation and/or proliferation and possibly defective BDNF signaling. Moreover, brain mast cell (MC) activation and focal inflammation may be more prominent in ASDs than Rett syndrome. The flavonoid luteolin blocks microglia and MC activation, provides BDNF-like activity, reverses Rett phenotype in mouse models, and has a significant benefit in children with ASDs. Appropriate formulations of luteolin or other natural molecules may be useful in the treatment of Rett syndrome.","author":[{"dropping-particle":"","family":"Theoharides","given":"Theoharis C.","non-dropping-particle":"","parse-names":false,"suffix":""},{"dropping-particle":"","family":"Athanassiou","given":"Marianna","non-dropping-particle":"","parse-names":false,"suffix":""},{"dropping-particle":"","family":"Panagiotidou","given":"Smaro","non-dropping-particle":"","parse-names":false,"suffix":""},{"dropping-particle":"","family":"Doyle","given":"Robert","non-dropping-particle":"","parse-names":false,"suffix":""}],"container-title":"Journal of Neuroimmunology","id":"ITEM-1","issue":"C","issued":{"date-parts":[["2015"]]},"page":"33-38","publisher":"Elsevier B.V.","title":"Dysregulated brain immunity and neurotrophin signaling in Rett syndrome and autism spectrum disorders","type":"article-journal","volume":"279"},"uris":["http://www.mendeley.com/documents/?uuid=f9a99002-d170-439d-871d-0582bad7fc1c"]},{"id":"ITEM-2","itemData":{"DOI":"10.1038/ncomms10520","ISBN":"2041-1723 (Electronic)\\r2041-1723 (Linking)","ISSN":"20411723","PMID":"26821816","abstract":"Mutations in the transcriptional regulator Mecp2 cause the severe X-linked neurodevelopmental disorder Rett syndrome (RTT). In this study, we investigate genes that function downstream of MeCP2 in cerebral cortex circuitry, and identify upregulation of Irak1, a central component of the NF-κB pathway. We show that overexpression of Irak1 mimics the reduced dendritic complexity of Mecp2-null cortical callosal projection neurons (CPN), and that NF-κB signalling is upregulated in the cortex with Mecp2 loss-of-function. Strikingly, we find that genetically reducing NF-κB signalling in Mecp2-null mice not only ameliorates CPN dendritic complexity but also substantially extends their normally shortened lifespan, indicating broader roles for NF-κB signalling in RTT pathogenesis. These results provide new insight into both the fundamental neurobiology of RTT, and potential therapeutic strategies via NF-κB pathway modulation.","author":[{"dropping-particle":"","family":"Kishi","given":"Noriyuki","non-dropping-particle":"","parse-names":false,"suffix":""},{"dropping-particle":"","family":"MacDonald","given":"Jessica L.","non-dropping-particle":"","parse-names":false,"suffix":""},{"dropping-particle":"","family":"Ye","given":"Julia","non-dropping-particle":"","parse-names":false,"suffix":""},{"dropping-particle":"","family":"Molyneaux","given":"Bradley J.","non-dropping-particle":"","parse-names":false,"suffix":""},{"dropping-particle":"","family":"Azim","given":"Eiman","non-dropping-particle":"","parse-names":false,"suffix":""},{"dropping-particle":"","family":"Macklis","given":"Jeffrey D.","non-dropping-particle":"","parse-names":false,"suffix":""}],"container-title":"Nature Communications","id":"ITEM-2","issued":{"date-parts":[["2016"]]},"page":"1-13","publisher":"Nature Publishing Group","title":"Reduction of aberrant NF-κB signalling ameliorates Rett syndrome phenotypes in Mecp2-null mice","type":"article-journal","volume":"7"},"uris":["http://www.mendeley.com/documents/?uuid=32b562e1-f642-466c-ab3a-c3c56f8b57ea"]},{"id":"ITEM-3","itemData":{"DOI":"10.1016/j.jneuroim.2015.04.005","ISBN":"1872-8421 (Electronic)\r0165-5728 (Linking)","ISSN":"18728421","PMID":"26004152","abstract":"Knocking down methyl CpG binding protein 2 (MeCP2) enhances NF-κB activation in human peripheral blood mononuclear cells (PBMC). In this study, we examined whether this caused the expression of cytokines to be elevated. Increased levels of TNFα, IL-6, and IL-3 mRNAs were observed in human PBMC made MeCP2 deficient with a lentiviral shRNA MeCP2 vector and in splenocytes from MeCP2-null mice. TNFα neutralizing antibody attenuated expression of IL-6 and TNFα but did not affect expression of IL-3. Lipopolysaccharide-mediated increases in TNFα, IL-6, and IL-3 mRNAs were also enhanced in MeCP2-deficient PBMC. Two inhibitors of NF-κB blocked the increased levels of IL-6, TNFα, and IL-3 in MeCP2-deficient PBMC treated with lipopolysaccharide. MeCP2 deficiency also enhanced expression of IL-6 and TNFα mRNAs in the THP1 human monocyte cell line, which were also attenuated by the NF-κB inhibitors. In chromatin immunoprecipitation assays, the binding of the NF-κB family member p65 and acetylated H3 to the TNFα promoter was greater after treatment with LPS in MeCP2-deficient THP1 cells. MeCP2 did not bind to the TNFα promoter. In summary, the data indicates that MeCP2 deficiency increases expression of TNFα and other inflammatory cytokines by enhancing NF-κB signaling.","author":[{"dropping-particle":"","family":"O'Driscoll","given":"Cliona M.","non-dropping-particle":"","parse-names":false,"suffix":""},{"dropping-particle":"","family":"Lima","given":"Marina Palma","non-dropping-particle":"","parse-names":false,"suffix":""},{"dropping-particle":"","family":"Kaufmann","given":"Walter E.","non-dropping-particle":"","parse-names":false,"suffix":""},{"dropping-particle":"","family":"Bressler","given":"Joseph P.","non-dropping-particle":"","parse-names":false,"suffix":""}],"container-title":"Journal of Neuroimmunology","id":"ITEM-3","issued":{"date-parts":[["2015"]]},"page":"23-29","publisher":"Elsevier B.V.","title":"Methyl CpG binding protein 2 deficiency enhances expression of inflammatory cytokines by sustaining NF-κB signaling in myeloid derived cells","type":"article-journal","volume":"283"},"uris":["http://www.mendeley.com/documents/?uuid=e8a385c3-807c-4554-8ffb-562881e4bc93"]},{"id":"ITEM-4","itemData":{"DOI":"10.1093/nar/gkp723","author":[{"dropping-particle":"","family":"Dandrea","given":"Mario","non-dropping-particle":"","parse-names":false,"suffix":""},{"dropping-particle":"","family":"Donadelli","given":"Massimo","non-dropping-particle":"","parse-names":false,"suffix":""},{"dropping-particle":"","family":"Costanzo","given":"Chiara","non-dropping-particle":"","parse-names":false,"suffix":""},{"dropping-particle":"","family":"Scarpa","given":"Aldo","non-dropping-particle":"","parse-names":false,"suffix":""},{"dropping-particle":"","family":"Palmieri","given":"Marta","non-dropping-particle":"","parse-names":false,"suffix":""}],"container-title":"Nucleic Acids Research","id":"ITEM-4","issue":"20","issued":{"date-parts":[["2009"]]},"page":"6681-6690","title":"MeCP2 / H3meK9 are involved in IL-6 gene silencing in pancreatic adenocarcinoma cell lines","type":"article-journal","volume":"37"},"uris":["http://www.mendeley.com/documents/?uuid=4907825b-f6c5-4dbc-aea3-6e205bb09da8"]}],"mendeley":{"formattedCitation":"&lt;sup&gt;13,14,26,27&lt;/sup&gt;","plainTextFormattedCitation":"13,14,26,27","previouslyFormattedCitation":"&lt;sup&gt;13,14,26,27&lt;/sup&gt;"},"properties":{"noteIndex":0},"schema":"https://github.com/citation-style-language/schema/raw/master/csl-citation.json"}</w:instrText>
      </w:r>
      <w:r w:rsidRPr="00183C39">
        <w:rPr>
          <w:lang w:val="en-US"/>
        </w:rPr>
        <w:fldChar w:fldCharType="separate"/>
      </w:r>
      <w:r w:rsidR="000359AA" w:rsidRPr="00183C39">
        <w:rPr>
          <w:noProof/>
          <w:vertAlign w:val="superscript"/>
          <w:lang w:val="en-US"/>
        </w:rPr>
        <w:t>13,14,26,27</w:t>
      </w:r>
      <w:r w:rsidRPr="00183C39">
        <w:rPr>
          <w:lang w:val="en-US"/>
        </w:rPr>
        <w:fldChar w:fldCharType="end"/>
      </w:r>
      <w:r w:rsidRPr="00183C39">
        <w:rPr>
          <w:lang w:val="en-US"/>
        </w:rPr>
        <w:t xml:space="preserve">, we </w:t>
      </w:r>
      <w:r w:rsidR="00327254" w:rsidRPr="00183C39">
        <w:rPr>
          <w:lang w:val="en-US"/>
        </w:rPr>
        <w:t>emphasize</w:t>
      </w:r>
      <w:r w:rsidRPr="00183C39">
        <w:rPr>
          <w:lang w:val="en-US"/>
        </w:rPr>
        <w:t xml:space="preserve"> that the influence of MeCP2 would be dependent on</w:t>
      </w:r>
      <w:r w:rsidR="00173663" w:rsidRPr="00183C39">
        <w:rPr>
          <w:lang w:val="en-US"/>
        </w:rPr>
        <w:t xml:space="preserve"> different factors, such as</w:t>
      </w:r>
      <w:r w:rsidRPr="00183C39">
        <w:rPr>
          <w:lang w:val="en-US"/>
        </w:rPr>
        <w:t xml:space="preserve"> the total absence of MeCP2 vs. its presence as a mutated protein, </w:t>
      </w:r>
      <w:r w:rsidR="00173663" w:rsidRPr="00183C39">
        <w:rPr>
          <w:lang w:val="en-US"/>
        </w:rPr>
        <w:t xml:space="preserve">the </w:t>
      </w:r>
      <w:r w:rsidRPr="00183C39">
        <w:rPr>
          <w:lang w:val="en-US"/>
        </w:rPr>
        <w:t>cell type,</w:t>
      </w:r>
      <w:r w:rsidR="00173663" w:rsidRPr="00183C39">
        <w:rPr>
          <w:lang w:val="en-US"/>
        </w:rPr>
        <w:t xml:space="preserve"> the</w:t>
      </w:r>
      <w:r w:rsidRPr="00183C39">
        <w:rPr>
          <w:lang w:val="en-US"/>
        </w:rPr>
        <w:t xml:space="preserve"> stimulus and </w:t>
      </w:r>
      <w:r w:rsidR="00173663" w:rsidRPr="00183C39">
        <w:rPr>
          <w:lang w:val="en-US"/>
        </w:rPr>
        <w:t xml:space="preserve">the </w:t>
      </w:r>
      <w:r w:rsidRPr="00183C39">
        <w:rPr>
          <w:lang w:val="en-US"/>
        </w:rPr>
        <w:t>context (</w:t>
      </w:r>
      <w:r w:rsidRPr="00183C39">
        <w:rPr>
          <w:i/>
          <w:iCs/>
          <w:lang w:val="en-US"/>
        </w:rPr>
        <w:t xml:space="preserve">in vitro </w:t>
      </w:r>
      <w:r w:rsidRPr="00183C39">
        <w:rPr>
          <w:lang w:val="en-US"/>
        </w:rPr>
        <w:t>vs</w:t>
      </w:r>
      <w:r w:rsidRPr="00183C39">
        <w:rPr>
          <w:i/>
          <w:iCs/>
          <w:lang w:val="en-US"/>
        </w:rPr>
        <w:t xml:space="preserve"> in vivo</w:t>
      </w:r>
      <w:r w:rsidRPr="00183C39">
        <w:rPr>
          <w:lang w:val="en-US"/>
        </w:rPr>
        <w:t xml:space="preserve">). </w:t>
      </w:r>
      <w:r w:rsidR="00743F30" w:rsidRPr="00183C39">
        <w:rPr>
          <w:lang w:val="en-US"/>
        </w:rPr>
        <w:t xml:space="preserve"> Overall, </w:t>
      </w:r>
      <w:r w:rsidR="00327254" w:rsidRPr="00183C39">
        <w:rPr>
          <w:lang w:val="en-US"/>
        </w:rPr>
        <w:t xml:space="preserve">further research is needed to understand the consequences </w:t>
      </w:r>
      <w:r w:rsidR="00743F30" w:rsidRPr="00183C39">
        <w:rPr>
          <w:lang w:val="en-US"/>
        </w:rPr>
        <w:t>MeCP2</w:t>
      </w:r>
      <w:r w:rsidR="0037684A" w:rsidRPr="00183C39">
        <w:rPr>
          <w:lang w:val="en-US"/>
        </w:rPr>
        <w:t xml:space="preserve"> mutations</w:t>
      </w:r>
      <w:r w:rsidR="00743F30" w:rsidRPr="00183C39">
        <w:rPr>
          <w:lang w:val="en-US"/>
        </w:rPr>
        <w:t xml:space="preserve"> </w:t>
      </w:r>
      <w:r w:rsidR="00327254" w:rsidRPr="00183C39">
        <w:rPr>
          <w:lang w:val="en-US"/>
        </w:rPr>
        <w:t>o</w:t>
      </w:r>
      <w:r w:rsidR="00743F30" w:rsidRPr="00183C39">
        <w:rPr>
          <w:lang w:val="en-US"/>
        </w:rPr>
        <w:t>n</w:t>
      </w:r>
      <w:r w:rsidR="00327254" w:rsidRPr="00183C39">
        <w:rPr>
          <w:lang w:val="en-US"/>
        </w:rPr>
        <w:t xml:space="preserve"> immune i</w:t>
      </w:r>
      <w:bookmarkStart w:id="36" w:name="_GoBack"/>
      <w:bookmarkEnd w:id="36"/>
      <w:r w:rsidR="00327254" w:rsidRPr="00183C39">
        <w:rPr>
          <w:lang w:val="en-US"/>
        </w:rPr>
        <w:t>mbalance</w:t>
      </w:r>
      <w:r w:rsidR="00743F30" w:rsidRPr="00183C39">
        <w:rPr>
          <w:lang w:val="en-US"/>
        </w:rPr>
        <w:t xml:space="preserve"> in the whole organism</w:t>
      </w:r>
      <w:r w:rsidR="0037684A" w:rsidRPr="00183C39">
        <w:rPr>
          <w:lang w:val="en-US"/>
        </w:rPr>
        <w:t xml:space="preserve">, an </w:t>
      </w:r>
      <w:r w:rsidR="00916D43" w:rsidRPr="00183C39">
        <w:rPr>
          <w:lang w:val="en-US"/>
        </w:rPr>
        <w:t>essential</w:t>
      </w:r>
      <w:r w:rsidR="00743F30" w:rsidRPr="00183C39">
        <w:rPr>
          <w:lang w:val="en-US"/>
        </w:rPr>
        <w:t xml:space="preserve"> information </w:t>
      </w:r>
      <w:r w:rsidR="0037684A" w:rsidRPr="00183C39">
        <w:rPr>
          <w:lang w:val="en-US"/>
        </w:rPr>
        <w:t xml:space="preserve">to consider possible therapeutic interventions in </w:t>
      </w:r>
      <w:r w:rsidR="00743F30" w:rsidRPr="00183C39">
        <w:rPr>
          <w:lang w:val="en-US"/>
        </w:rPr>
        <w:t>MeCP2-related disorders.</w:t>
      </w:r>
    </w:p>
    <w:p w14:paraId="30A0DB02" w14:textId="77777777" w:rsidR="003D1573" w:rsidRDefault="003D1573" w:rsidP="005F5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right="-142"/>
        <w:jc w:val="both"/>
        <w:rPr>
          <w:lang w:val="en-US"/>
        </w:rPr>
      </w:pPr>
    </w:p>
    <w:p w14:paraId="4A992486" w14:textId="77777777" w:rsidR="003D1573" w:rsidRPr="002A3498" w:rsidRDefault="003D1573" w:rsidP="003D1573">
      <w:pPr>
        <w:widowControl w:val="0"/>
        <w:autoSpaceDE w:val="0"/>
        <w:autoSpaceDN w:val="0"/>
        <w:adjustRightInd w:val="0"/>
        <w:spacing w:line="360" w:lineRule="auto"/>
        <w:jc w:val="both"/>
        <w:rPr>
          <w:b/>
          <w:bCs/>
          <w:lang w:val="en-US"/>
        </w:rPr>
      </w:pPr>
      <w:r w:rsidRPr="002A3498">
        <w:rPr>
          <w:b/>
          <w:bCs/>
          <w:lang w:val="en-US"/>
        </w:rPr>
        <w:t>Author Contributions</w:t>
      </w:r>
    </w:p>
    <w:p w14:paraId="701B1267" w14:textId="65B425D7" w:rsidR="003D1573" w:rsidRDefault="003D1573" w:rsidP="003D1573">
      <w:pPr>
        <w:widowControl w:val="0"/>
        <w:autoSpaceDE w:val="0"/>
        <w:autoSpaceDN w:val="0"/>
        <w:adjustRightInd w:val="0"/>
        <w:spacing w:line="360" w:lineRule="auto"/>
        <w:jc w:val="both"/>
        <w:rPr>
          <w:lang w:val="en-US"/>
        </w:rPr>
      </w:pPr>
      <w:r>
        <w:rPr>
          <w:lang w:val="en-US"/>
        </w:rPr>
        <w:t xml:space="preserve">MI Zalosnik </w:t>
      </w:r>
      <w:r w:rsidRPr="002A3498">
        <w:rPr>
          <w:lang w:val="en-US"/>
        </w:rPr>
        <w:t>performed experiments, collected the data, analyzed</w:t>
      </w:r>
      <w:r>
        <w:rPr>
          <w:lang w:val="en-US"/>
        </w:rPr>
        <w:t xml:space="preserve"> and </w:t>
      </w:r>
      <w:r w:rsidRPr="002A3498">
        <w:rPr>
          <w:lang w:val="en-US"/>
        </w:rPr>
        <w:t xml:space="preserve">interpreted the data, wrote the </w:t>
      </w:r>
      <w:r>
        <w:rPr>
          <w:lang w:val="en-US"/>
        </w:rPr>
        <w:t>fir</w:t>
      </w:r>
      <w:ins w:id="37" w:author="Microsoft Office User" w:date="2020-08-11T20:06:00Z">
        <w:r w:rsidR="00D40C80">
          <w:rPr>
            <w:lang w:val="en-US"/>
          </w:rPr>
          <w:t>s</w:t>
        </w:r>
      </w:ins>
      <w:r>
        <w:rPr>
          <w:lang w:val="en-US"/>
        </w:rPr>
        <w:t xml:space="preserve">t draft. B De </w:t>
      </w:r>
      <w:proofErr w:type="spellStart"/>
      <w:r>
        <w:rPr>
          <w:lang w:val="en-US"/>
        </w:rPr>
        <w:t>Filippis</w:t>
      </w:r>
      <w:proofErr w:type="spellEnd"/>
      <w:r>
        <w:rPr>
          <w:lang w:val="en-US"/>
        </w:rPr>
        <w:t xml:space="preserve">, D </w:t>
      </w:r>
      <w:proofErr w:type="spellStart"/>
      <w:r>
        <w:rPr>
          <w:lang w:val="en-US"/>
        </w:rPr>
        <w:t>Pietraforte</w:t>
      </w:r>
      <w:proofErr w:type="spellEnd"/>
      <w:r>
        <w:rPr>
          <w:lang w:val="en-US"/>
        </w:rPr>
        <w:t xml:space="preserve">, R De Simone and G </w:t>
      </w:r>
      <w:proofErr w:type="spellStart"/>
      <w:r>
        <w:rPr>
          <w:lang w:val="en-US"/>
        </w:rPr>
        <w:t>Laviola</w:t>
      </w:r>
      <w:proofErr w:type="spellEnd"/>
      <w:r>
        <w:rPr>
          <w:lang w:val="en-US"/>
        </w:rPr>
        <w:t xml:space="preserve"> </w:t>
      </w:r>
      <w:r w:rsidRPr="002A3498">
        <w:rPr>
          <w:lang w:val="en-US"/>
        </w:rPr>
        <w:t>provided key</w:t>
      </w:r>
      <w:r>
        <w:rPr>
          <w:lang w:val="en-US"/>
        </w:rPr>
        <w:t xml:space="preserve"> </w:t>
      </w:r>
      <w:r w:rsidRPr="002A3498">
        <w:rPr>
          <w:lang w:val="en-US"/>
        </w:rPr>
        <w:t>reagents</w:t>
      </w:r>
      <w:r>
        <w:rPr>
          <w:lang w:val="en-US"/>
        </w:rPr>
        <w:t>,</w:t>
      </w:r>
      <w:r w:rsidRPr="002A3498">
        <w:rPr>
          <w:lang w:val="en-US"/>
        </w:rPr>
        <w:t xml:space="preserve"> analyzed</w:t>
      </w:r>
      <w:r>
        <w:rPr>
          <w:lang w:val="en-US"/>
        </w:rPr>
        <w:t xml:space="preserve"> and </w:t>
      </w:r>
      <w:r w:rsidRPr="002A3498">
        <w:rPr>
          <w:lang w:val="en-US"/>
        </w:rPr>
        <w:t>interpreted the data.</w:t>
      </w:r>
      <w:r>
        <w:rPr>
          <w:lang w:val="en-US"/>
        </w:rPr>
        <w:t xml:space="preserve"> AL </w:t>
      </w:r>
      <w:proofErr w:type="spellStart"/>
      <w:r>
        <w:rPr>
          <w:lang w:val="en-US"/>
        </w:rPr>
        <w:t>Degano</w:t>
      </w:r>
      <w:proofErr w:type="spellEnd"/>
      <w:r>
        <w:rPr>
          <w:lang w:val="en-US"/>
        </w:rPr>
        <w:t xml:space="preserve"> </w:t>
      </w:r>
      <w:r w:rsidRPr="002A3498">
        <w:rPr>
          <w:lang w:val="en-US"/>
        </w:rPr>
        <w:t xml:space="preserve">conceived and designed the study, supervised the study, wrote the paper, </w:t>
      </w:r>
      <w:r>
        <w:rPr>
          <w:lang w:val="en-US"/>
        </w:rPr>
        <w:t xml:space="preserve">and </w:t>
      </w:r>
      <w:r w:rsidRPr="002A3498">
        <w:rPr>
          <w:lang w:val="en-US"/>
        </w:rPr>
        <w:t>approved the final version of the manuscript.</w:t>
      </w:r>
      <w:r w:rsidRPr="007A7D55">
        <w:rPr>
          <w:lang w:val="en-US"/>
        </w:rPr>
        <w:t xml:space="preserve"> </w:t>
      </w:r>
      <w:r w:rsidRPr="00297B70">
        <w:rPr>
          <w:lang w:val="en-US"/>
        </w:rPr>
        <w:t xml:space="preserve">All authors contributed to revise </w:t>
      </w:r>
      <w:r>
        <w:rPr>
          <w:lang w:val="en-US"/>
        </w:rPr>
        <w:t>the manuscript</w:t>
      </w:r>
      <w:r w:rsidRPr="00297B70">
        <w:rPr>
          <w:lang w:val="en-US"/>
        </w:rPr>
        <w:t xml:space="preserve"> critically </w:t>
      </w:r>
      <w:r>
        <w:rPr>
          <w:lang w:val="en-US"/>
        </w:rPr>
        <w:t>and</w:t>
      </w:r>
      <w:r w:rsidRPr="00297B70">
        <w:rPr>
          <w:lang w:val="en-US"/>
        </w:rPr>
        <w:t xml:space="preserve"> approved the submitted version</w:t>
      </w:r>
      <w:r>
        <w:rPr>
          <w:lang w:val="en-US"/>
        </w:rPr>
        <w:t xml:space="preserve">. </w:t>
      </w:r>
    </w:p>
    <w:p w14:paraId="319358CE" w14:textId="201A6BA8" w:rsidR="001C6CF2" w:rsidRPr="00183C39" w:rsidRDefault="001C6CF2" w:rsidP="005F5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right="-142"/>
        <w:jc w:val="both"/>
        <w:rPr>
          <w:color w:val="FF0000"/>
          <w:lang w:val="en-US"/>
        </w:rPr>
      </w:pPr>
      <w:r w:rsidRPr="00183C39">
        <w:rPr>
          <w:color w:val="000000" w:themeColor="text1"/>
          <w:lang w:val="en-US"/>
        </w:rPr>
        <w:br w:type="page"/>
      </w:r>
    </w:p>
    <w:p w14:paraId="12F56E43" w14:textId="22EDA3DD" w:rsidR="004E4F61" w:rsidRPr="00183C39" w:rsidRDefault="00C34F16" w:rsidP="004E4F61">
      <w:pPr>
        <w:spacing w:line="360" w:lineRule="auto"/>
        <w:ind w:right="-142"/>
        <w:jc w:val="both"/>
        <w:rPr>
          <w:b/>
          <w:bCs/>
          <w:lang w:val="es-ES"/>
        </w:rPr>
      </w:pPr>
      <w:r w:rsidRPr="00183C39">
        <w:rPr>
          <w:b/>
          <w:bCs/>
          <w:lang w:val="es-ES"/>
        </w:rPr>
        <w:lastRenderedPageBreak/>
        <w:t>REFERENCES</w:t>
      </w:r>
    </w:p>
    <w:p w14:paraId="11B422B0" w14:textId="77777777" w:rsidR="00F12EB6" w:rsidRPr="002A3498" w:rsidRDefault="00F12EB6" w:rsidP="004E4F61">
      <w:pPr>
        <w:spacing w:line="360" w:lineRule="auto"/>
        <w:ind w:right="-142"/>
        <w:jc w:val="both"/>
        <w:rPr>
          <w:lang w:val="es-ES"/>
        </w:rPr>
      </w:pPr>
    </w:p>
    <w:p w14:paraId="6C93C0B3" w14:textId="3ED90452" w:rsidR="004E4F61" w:rsidRPr="002A3498" w:rsidRDefault="004E4F61" w:rsidP="004E4F61">
      <w:pPr>
        <w:spacing w:line="360" w:lineRule="auto"/>
        <w:ind w:left="700" w:right="-142" w:hanging="700"/>
        <w:jc w:val="both"/>
        <w:rPr>
          <w:lang w:val="en-US"/>
        </w:rPr>
      </w:pPr>
      <w:r w:rsidRPr="002A3498">
        <w:rPr>
          <w:lang w:val="es-ES"/>
        </w:rPr>
        <w:t xml:space="preserve">1. </w:t>
      </w:r>
      <w:r w:rsidRPr="002A3498">
        <w:rPr>
          <w:lang w:val="es-ES"/>
        </w:rPr>
        <w:tab/>
        <w:t xml:space="preserve">Amir RE, Van den </w:t>
      </w:r>
      <w:proofErr w:type="spellStart"/>
      <w:r w:rsidRPr="002A3498">
        <w:rPr>
          <w:lang w:val="es-ES"/>
        </w:rPr>
        <w:t>Veyver</w:t>
      </w:r>
      <w:proofErr w:type="spellEnd"/>
      <w:r w:rsidRPr="002A3498">
        <w:rPr>
          <w:lang w:val="es-ES"/>
        </w:rPr>
        <w:t xml:space="preserve"> I. B, </w:t>
      </w:r>
      <w:proofErr w:type="spellStart"/>
      <w:r w:rsidRPr="002A3498">
        <w:rPr>
          <w:lang w:val="es-ES"/>
        </w:rPr>
        <w:t>Wan</w:t>
      </w:r>
      <w:proofErr w:type="spellEnd"/>
      <w:r w:rsidRPr="002A3498">
        <w:rPr>
          <w:lang w:val="es-ES"/>
        </w:rPr>
        <w:t xml:space="preserve"> M, et al. </w:t>
      </w:r>
      <w:r w:rsidRPr="002A3498">
        <w:rPr>
          <w:lang w:val="en-US"/>
        </w:rPr>
        <w:t xml:space="preserve">Rett syndrome is caused by mutations in X-linked MECP2, encoding methyl-CpG-binding protein 2. </w:t>
      </w:r>
      <w:r w:rsidRPr="002A3498">
        <w:rPr>
          <w:i/>
          <w:iCs/>
          <w:lang w:val="en-US"/>
        </w:rPr>
        <w:t>Nat Genet</w:t>
      </w:r>
      <w:r w:rsidRPr="002A3498">
        <w:rPr>
          <w:lang w:val="en-US"/>
        </w:rPr>
        <w:t xml:space="preserve"> 1999;23:185-188. </w:t>
      </w:r>
    </w:p>
    <w:p w14:paraId="7B54945A" w14:textId="6101AFB9" w:rsidR="004E4F61" w:rsidRPr="002A3498" w:rsidRDefault="004E4F61" w:rsidP="004E4F61">
      <w:pPr>
        <w:spacing w:line="360" w:lineRule="auto"/>
        <w:ind w:left="700" w:right="-142" w:hanging="700"/>
        <w:jc w:val="both"/>
        <w:rPr>
          <w:lang w:val="en-US"/>
        </w:rPr>
      </w:pPr>
      <w:r w:rsidRPr="002A3498">
        <w:rPr>
          <w:lang w:val="en-US"/>
        </w:rPr>
        <w:t xml:space="preserve">2. </w:t>
      </w:r>
      <w:r w:rsidRPr="002A3498">
        <w:rPr>
          <w:lang w:val="en-US"/>
        </w:rPr>
        <w:tab/>
      </w:r>
      <w:proofErr w:type="spellStart"/>
      <w:r w:rsidRPr="002A3498">
        <w:rPr>
          <w:lang w:val="en-US"/>
        </w:rPr>
        <w:t>Greter</w:t>
      </w:r>
      <w:proofErr w:type="spellEnd"/>
      <w:r w:rsidRPr="002A3498">
        <w:rPr>
          <w:lang w:val="en-US"/>
        </w:rPr>
        <w:t xml:space="preserve"> M, </w:t>
      </w:r>
      <w:proofErr w:type="spellStart"/>
      <w:r w:rsidRPr="002A3498">
        <w:rPr>
          <w:lang w:val="en-US"/>
        </w:rPr>
        <w:t>Merad</w:t>
      </w:r>
      <w:proofErr w:type="spellEnd"/>
      <w:r w:rsidRPr="002A3498">
        <w:rPr>
          <w:lang w:val="en-US"/>
        </w:rPr>
        <w:t xml:space="preserve"> M. Regulation of microglia development and homeostasis. </w:t>
      </w:r>
      <w:r w:rsidRPr="002A3498">
        <w:rPr>
          <w:i/>
          <w:iCs/>
          <w:lang w:val="en-US"/>
        </w:rPr>
        <w:t>Glia</w:t>
      </w:r>
      <w:r w:rsidRPr="002A3498">
        <w:rPr>
          <w:lang w:val="en-US"/>
        </w:rPr>
        <w:t xml:space="preserve"> 2013;61:121-127. </w:t>
      </w:r>
    </w:p>
    <w:p w14:paraId="76CC2E50" w14:textId="6E99A60D" w:rsidR="004E4F61" w:rsidRPr="002A3498" w:rsidRDefault="004E4F61" w:rsidP="004E4F61">
      <w:pPr>
        <w:spacing w:line="360" w:lineRule="auto"/>
        <w:ind w:left="700" w:right="-142" w:hanging="700"/>
        <w:jc w:val="both"/>
        <w:rPr>
          <w:lang w:val="en-US"/>
        </w:rPr>
      </w:pPr>
      <w:r w:rsidRPr="001F561B">
        <w:rPr>
          <w:lang w:val="es-ES"/>
        </w:rPr>
        <w:t xml:space="preserve">3. </w:t>
      </w:r>
      <w:r w:rsidRPr="001F561B">
        <w:rPr>
          <w:lang w:val="es-ES"/>
        </w:rPr>
        <w:tab/>
      </w:r>
      <w:proofErr w:type="spellStart"/>
      <w:r w:rsidRPr="001F561B">
        <w:rPr>
          <w:lang w:val="es-ES"/>
        </w:rPr>
        <w:t>Cronk</w:t>
      </w:r>
      <w:proofErr w:type="spellEnd"/>
      <w:r w:rsidRPr="001F561B">
        <w:rPr>
          <w:lang w:val="es-ES"/>
        </w:rPr>
        <w:t xml:space="preserve"> JC, </w:t>
      </w:r>
      <w:proofErr w:type="spellStart"/>
      <w:r w:rsidRPr="001F561B">
        <w:rPr>
          <w:lang w:val="es-ES"/>
        </w:rPr>
        <w:t>Derecki</w:t>
      </w:r>
      <w:proofErr w:type="spellEnd"/>
      <w:r w:rsidRPr="001F561B">
        <w:rPr>
          <w:lang w:val="es-ES"/>
        </w:rPr>
        <w:t xml:space="preserve"> NC, Ji E, et al. </w:t>
      </w:r>
      <w:r w:rsidRPr="002A3498">
        <w:rPr>
          <w:lang w:val="en-US"/>
        </w:rPr>
        <w:t xml:space="preserve">Methyl-CpG Binding Protein 2 regulates microglia and macrophage gene expression in response to inflammatory stimuli. </w:t>
      </w:r>
      <w:r w:rsidRPr="002A3498">
        <w:rPr>
          <w:i/>
          <w:iCs/>
          <w:lang w:val="en-US"/>
        </w:rPr>
        <w:t>Immunity</w:t>
      </w:r>
      <w:r w:rsidRPr="002A3498">
        <w:rPr>
          <w:lang w:val="en-US"/>
        </w:rPr>
        <w:t xml:space="preserve"> 2015; 42:679-691. </w:t>
      </w:r>
    </w:p>
    <w:p w14:paraId="1219A961" w14:textId="40F16C08" w:rsidR="004E4F61" w:rsidRPr="001F561B" w:rsidRDefault="004E4F61" w:rsidP="004E4F61">
      <w:pPr>
        <w:spacing w:line="360" w:lineRule="auto"/>
        <w:ind w:left="700" w:right="-142" w:hanging="700"/>
        <w:jc w:val="both"/>
        <w:rPr>
          <w:lang w:val="en-US"/>
        </w:rPr>
      </w:pPr>
      <w:r w:rsidRPr="002A3498">
        <w:rPr>
          <w:lang w:val="en-US"/>
        </w:rPr>
        <w:t xml:space="preserve">4. </w:t>
      </w:r>
      <w:r w:rsidRPr="002A3498">
        <w:rPr>
          <w:lang w:val="en-US"/>
        </w:rPr>
        <w:tab/>
      </w:r>
      <w:proofErr w:type="spellStart"/>
      <w:r w:rsidRPr="002A3498">
        <w:rPr>
          <w:lang w:val="en-US"/>
        </w:rPr>
        <w:t>Cuddapah</w:t>
      </w:r>
      <w:proofErr w:type="spellEnd"/>
      <w:r w:rsidRPr="002A3498">
        <w:rPr>
          <w:lang w:val="en-US"/>
        </w:rPr>
        <w:t xml:space="preserve"> VA, Pillai RB, Shekar K V, et al. Methyl-CpG-binding protein 2 (MECP2) mutation type is associated with disease severity in Rett Syndrome. </w:t>
      </w:r>
      <w:r w:rsidRPr="001F561B">
        <w:rPr>
          <w:i/>
          <w:iCs/>
          <w:lang w:val="en-US"/>
        </w:rPr>
        <w:t>J Med Genet</w:t>
      </w:r>
      <w:r w:rsidRPr="001F561B">
        <w:rPr>
          <w:lang w:val="en-US"/>
        </w:rPr>
        <w:t xml:space="preserve"> 2014;51:152-158. </w:t>
      </w:r>
    </w:p>
    <w:p w14:paraId="7D839A84" w14:textId="457059F2" w:rsidR="004E4F61" w:rsidRPr="001F561B" w:rsidRDefault="004E4F61" w:rsidP="004E4F61">
      <w:pPr>
        <w:spacing w:line="360" w:lineRule="auto"/>
        <w:ind w:left="700" w:right="-142" w:hanging="700"/>
        <w:jc w:val="both"/>
        <w:rPr>
          <w:lang w:val="en-US"/>
        </w:rPr>
      </w:pPr>
      <w:r w:rsidRPr="001F561B">
        <w:rPr>
          <w:lang w:val="en-US"/>
        </w:rPr>
        <w:t xml:space="preserve">5. </w:t>
      </w:r>
      <w:r w:rsidRPr="001F561B">
        <w:rPr>
          <w:lang w:val="en-US"/>
        </w:rPr>
        <w:tab/>
      </w:r>
      <w:r w:rsidRPr="002A3498">
        <w:t xml:space="preserve">Sierra C, Vilaseca MA, Brandi N, et al. </w:t>
      </w:r>
      <w:r w:rsidRPr="002A3498">
        <w:rPr>
          <w:lang w:val="en-US"/>
        </w:rPr>
        <w:t xml:space="preserve">Oxidative stress in Rett syndrome. </w:t>
      </w:r>
      <w:r w:rsidRPr="001F561B">
        <w:rPr>
          <w:i/>
          <w:iCs/>
          <w:lang w:val="en-US"/>
        </w:rPr>
        <w:t xml:space="preserve">Brain Dev </w:t>
      </w:r>
      <w:r w:rsidRPr="001F561B">
        <w:rPr>
          <w:lang w:val="en-US"/>
        </w:rPr>
        <w:t xml:space="preserve">2001;23:236-239. </w:t>
      </w:r>
    </w:p>
    <w:p w14:paraId="3CCBC791" w14:textId="374B3755" w:rsidR="004E4F61" w:rsidRPr="001F561B" w:rsidRDefault="004E4F61" w:rsidP="004E4F61">
      <w:pPr>
        <w:spacing w:line="360" w:lineRule="auto"/>
        <w:ind w:left="700" w:right="-142" w:hanging="700"/>
        <w:jc w:val="both"/>
        <w:rPr>
          <w:lang w:val="en-US"/>
        </w:rPr>
      </w:pPr>
      <w:r w:rsidRPr="001F561B">
        <w:rPr>
          <w:lang w:val="en-US"/>
        </w:rPr>
        <w:t xml:space="preserve">6. </w:t>
      </w:r>
      <w:r w:rsidRPr="001F561B">
        <w:rPr>
          <w:lang w:val="en-US"/>
        </w:rPr>
        <w:tab/>
      </w:r>
      <w:r w:rsidRPr="002A3498">
        <w:t xml:space="preserve">De Felice C, Della Ragione F, Signorini C, et al. </w:t>
      </w:r>
      <w:r w:rsidRPr="002A3498">
        <w:rPr>
          <w:lang w:val="en-US"/>
        </w:rPr>
        <w:t xml:space="preserve">Oxidative brain damage in Mecp2-mutant murine models of Rett syndrome. </w:t>
      </w:r>
      <w:proofErr w:type="spellStart"/>
      <w:r w:rsidRPr="001F561B">
        <w:rPr>
          <w:i/>
          <w:iCs/>
          <w:lang w:val="en-US"/>
        </w:rPr>
        <w:t>Neurobiol</w:t>
      </w:r>
      <w:proofErr w:type="spellEnd"/>
      <w:r w:rsidRPr="001F561B">
        <w:rPr>
          <w:i/>
          <w:iCs/>
          <w:lang w:val="en-US"/>
        </w:rPr>
        <w:t xml:space="preserve"> Dis </w:t>
      </w:r>
      <w:r w:rsidRPr="001F561B">
        <w:rPr>
          <w:lang w:val="en-US"/>
        </w:rPr>
        <w:t xml:space="preserve">2014;68:66-77. </w:t>
      </w:r>
    </w:p>
    <w:p w14:paraId="70B3EB33" w14:textId="59ABA372" w:rsidR="004E4F61" w:rsidRPr="002A3498" w:rsidRDefault="004E4F61" w:rsidP="004E4F61">
      <w:pPr>
        <w:spacing w:line="360" w:lineRule="auto"/>
        <w:ind w:left="700" w:right="-142" w:hanging="700"/>
        <w:jc w:val="both"/>
        <w:rPr>
          <w:lang w:val="en-US"/>
        </w:rPr>
      </w:pPr>
      <w:r w:rsidRPr="001F561B">
        <w:rPr>
          <w:lang w:val="en-US"/>
        </w:rPr>
        <w:t xml:space="preserve">7. </w:t>
      </w:r>
      <w:r w:rsidRPr="001F561B">
        <w:rPr>
          <w:lang w:val="en-US"/>
        </w:rPr>
        <w:tab/>
      </w:r>
      <w:r w:rsidRPr="002A3498">
        <w:rPr>
          <w:lang w:val="es-ES"/>
        </w:rPr>
        <w:t xml:space="preserve">De </w:t>
      </w:r>
      <w:proofErr w:type="spellStart"/>
      <w:r w:rsidRPr="002A3498">
        <w:rPr>
          <w:lang w:val="es-ES"/>
        </w:rPr>
        <w:t>Felice</w:t>
      </w:r>
      <w:proofErr w:type="spellEnd"/>
      <w:r w:rsidRPr="002A3498">
        <w:rPr>
          <w:lang w:val="es-ES"/>
        </w:rPr>
        <w:t xml:space="preserve"> C, </w:t>
      </w:r>
      <w:proofErr w:type="spellStart"/>
      <w:r w:rsidRPr="002A3498">
        <w:rPr>
          <w:lang w:val="es-ES"/>
        </w:rPr>
        <w:t>Signorini</w:t>
      </w:r>
      <w:proofErr w:type="spellEnd"/>
      <w:r w:rsidRPr="002A3498">
        <w:rPr>
          <w:lang w:val="es-ES"/>
        </w:rPr>
        <w:t xml:space="preserve"> C, Durand T, et al. </w:t>
      </w:r>
      <w:r w:rsidRPr="002A3498">
        <w:rPr>
          <w:lang w:val="en-US"/>
        </w:rPr>
        <w:t xml:space="preserve">Partial rescue of Rett syndrome by </w:t>
      </w:r>
      <w:r w:rsidRPr="002A3498">
        <w:rPr>
          <w:lang w:val="es-ES"/>
        </w:rPr>
        <w:t>ω</w:t>
      </w:r>
      <w:r w:rsidRPr="002A3498">
        <w:rPr>
          <w:lang w:val="en-US"/>
        </w:rPr>
        <w:t xml:space="preserve">-3 polyunsaturated fatty acids (PUFAs) oil. </w:t>
      </w:r>
      <w:r w:rsidRPr="002A3498">
        <w:rPr>
          <w:i/>
          <w:iCs/>
          <w:lang w:val="en-US"/>
        </w:rPr>
        <w:t xml:space="preserve">Genes </w:t>
      </w:r>
      <w:proofErr w:type="spellStart"/>
      <w:r w:rsidRPr="002A3498">
        <w:rPr>
          <w:i/>
          <w:iCs/>
          <w:lang w:val="en-US"/>
        </w:rPr>
        <w:t>Nutr</w:t>
      </w:r>
      <w:proofErr w:type="spellEnd"/>
      <w:r w:rsidRPr="002A3498">
        <w:rPr>
          <w:lang w:val="en-US"/>
        </w:rPr>
        <w:t xml:space="preserve"> 2012;7:447-458. </w:t>
      </w:r>
    </w:p>
    <w:p w14:paraId="41530873" w14:textId="5B67928C" w:rsidR="004E4F61" w:rsidRPr="002A3498" w:rsidRDefault="004E4F61" w:rsidP="004E4F61">
      <w:pPr>
        <w:spacing w:line="360" w:lineRule="auto"/>
        <w:ind w:left="700" w:right="-142" w:hanging="700"/>
        <w:jc w:val="both"/>
        <w:rPr>
          <w:lang w:val="en-US"/>
        </w:rPr>
      </w:pPr>
      <w:r w:rsidRPr="002A3498">
        <w:rPr>
          <w:lang w:val="en-US"/>
        </w:rPr>
        <w:t xml:space="preserve">8. </w:t>
      </w:r>
      <w:r w:rsidRPr="002A3498">
        <w:rPr>
          <w:lang w:val="en-US"/>
        </w:rPr>
        <w:tab/>
        <w:t xml:space="preserve">Wynn TA, Chawla A, Pollard JW. Origins and hallmarks of macrophages: development, homeostasis, and disease. </w:t>
      </w:r>
      <w:r w:rsidRPr="002A3498">
        <w:rPr>
          <w:i/>
          <w:iCs/>
          <w:lang w:val="en-US"/>
        </w:rPr>
        <w:t>Nature</w:t>
      </w:r>
      <w:r w:rsidR="009353A7" w:rsidRPr="002A3498">
        <w:rPr>
          <w:lang w:val="en-US"/>
        </w:rPr>
        <w:t xml:space="preserve"> </w:t>
      </w:r>
      <w:r w:rsidRPr="002A3498">
        <w:rPr>
          <w:lang w:val="en-US"/>
        </w:rPr>
        <w:t xml:space="preserve">2014;496:445-455. </w:t>
      </w:r>
    </w:p>
    <w:p w14:paraId="2978069C" w14:textId="77777777" w:rsidR="004E4F61" w:rsidRPr="002A3498" w:rsidRDefault="004E4F61" w:rsidP="004E4F61">
      <w:pPr>
        <w:spacing w:line="360" w:lineRule="auto"/>
        <w:ind w:left="708" w:right="-142" w:hanging="700"/>
        <w:jc w:val="both"/>
        <w:rPr>
          <w:lang w:val="es-ES"/>
        </w:rPr>
      </w:pPr>
      <w:r w:rsidRPr="002A3498">
        <w:rPr>
          <w:lang w:val="en-US"/>
        </w:rPr>
        <w:t xml:space="preserve">9. </w:t>
      </w:r>
      <w:r w:rsidRPr="002A3498">
        <w:rPr>
          <w:lang w:val="en-US"/>
        </w:rPr>
        <w:tab/>
        <w:t xml:space="preserve">Chen S, Yang J, Wei Y, Wei X. Epigenetic regulation of macrophages: from homeostasis maintenance to host defense. </w:t>
      </w:r>
      <w:proofErr w:type="spellStart"/>
      <w:r w:rsidRPr="002A3498">
        <w:rPr>
          <w:i/>
          <w:iCs/>
          <w:lang w:val="es-ES"/>
        </w:rPr>
        <w:t>Cell</w:t>
      </w:r>
      <w:proofErr w:type="spellEnd"/>
      <w:r w:rsidRPr="002A3498">
        <w:rPr>
          <w:i/>
          <w:iCs/>
          <w:lang w:val="es-ES"/>
        </w:rPr>
        <w:t xml:space="preserve"> Mol </w:t>
      </w:r>
      <w:proofErr w:type="spellStart"/>
      <w:r w:rsidRPr="002A3498">
        <w:rPr>
          <w:i/>
          <w:iCs/>
          <w:lang w:val="es-ES"/>
        </w:rPr>
        <w:t>Immunol</w:t>
      </w:r>
      <w:proofErr w:type="spellEnd"/>
      <w:r w:rsidRPr="002A3498">
        <w:rPr>
          <w:lang w:val="es-ES"/>
        </w:rPr>
        <w:t xml:space="preserve"> 202</w:t>
      </w:r>
      <w:r w:rsidR="009353A7" w:rsidRPr="002A3498">
        <w:rPr>
          <w:lang w:val="es-ES"/>
        </w:rPr>
        <w:t>0</w:t>
      </w:r>
      <w:r w:rsidRPr="002A3498">
        <w:rPr>
          <w:lang w:val="es-ES"/>
        </w:rPr>
        <w:t xml:space="preserve">:36-49. </w:t>
      </w:r>
    </w:p>
    <w:p w14:paraId="55CD8559" w14:textId="0F3839B2" w:rsidR="00F12EB6" w:rsidRPr="002A3498" w:rsidRDefault="004E4F61" w:rsidP="004E4F61">
      <w:pPr>
        <w:spacing w:line="360" w:lineRule="auto"/>
        <w:ind w:left="700" w:right="-142" w:hanging="700"/>
        <w:jc w:val="both"/>
        <w:rPr>
          <w:noProof/>
          <w:lang w:val="en-US"/>
        </w:rPr>
      </w:pPr>
      <w:r w:rsidRPr="002A3498">
        <w:rPr>
          <w:lang w:val="es-ES"/>
        </w:rPr>
        <w:t xml:space="preserve">10. </w:t>
      </w:r>
      <w:r w:rsidRPr="002A3498">
        <w:rPr>
          <w:lang w:val="es-ES"/>
        </w:rPr>
        <w:tab/>
      </w:r>
      <w:r w:rsidR="00F12EB6" w:rsidRPr="002A3498">
        <w:rPr>
          <w:noProof/>
          <w:lang w:val="es-ES_tradnl"/>
        </w:rPr>
        <w:t xml:space="preserve">Cortelazzo A, De Felice C, De Filippis B, et al. </w:t>
      </w:r>
      <w:r w:rsidR="00F12EB6" w:rsidRPr="002A3498">
        <w:rPr>
          <w:noProof/>
          <w:lang w:val="en-US"/>
        </w:rPr>
        <w:t xml:space="preserve">Persistent unresolved inflammation in the MeCP2-308 female mutated mouse model of Rett Syndrome. </w:t>
      </w:r>
      <w:r w:rsidR="00F12EB6" w:rsidRPr="002A3498">
        <w:rPr>
          <w:i/>
          <w:iCs/>
          <w:noProof/>
          <w:lang w:val="en-US"/>
        </w:rPr>
        <w:t>Mediators Inflamm</w:t>
      </w:r>
      <w:r w:rsidR="00F12EB6" w:rsidRPr="002A3498">
        <w:rPr>
          <w:noProof/>
          <w:lang w:val="en-US"/>
        </w:rPr>
        <w:t xml:space="preserve">. 2017;2017. </w:t>
      </w:r>
    </w:p>
    <w:p w14:paraId="7CA2588C" w14:textId="222E8B52" w:rsidR="004E4F61" w:rsidRPr="002A3498" w:rsidRDefault="00F12EB6" w:rsidP="00F12EB6">
      <w:pPr>
        <w:spacing w:line="360" w:lineRule="auto"/>
        <w:ind w:left="700" w:right="-142" w:hanging="700"/>
        <w:jc w:val="both"/>
        <w:rPr>
          <w:lang w:val="en-US"/>
        </w:rPr>
      </w:pPr>
      <w:r w:rsidRPr="002A3498">
        <w:rPr>
          <w:lang w:val="en-US"/>
        </w:rPr>
        <w:t xml:space="preserve">11. </w:t>
      </w:r>
      <w:r w:rsidRPr="002A3498">
        <w:rPr>
          <w:lang w:val="en-US"/>
        </w:rPr>
        <w:tab/>
      </w:r>
      <w:proofErr w:type="spellStart"/>
      <w:r w:rsidR="004E4F61" w:rsidRPr="002A3498">
        <w:rPr>
          <w:lang w:val="en-US"/>
        </w:rPr>
        <w:t>Pecorelli</w:t>
      </w:r>
      <w:proofErr w:type="spellEnd"/>
      <w:r w:rsidR="004E4F61" w:rsidRPr="002A3498">
        <w:rPr>
          <w:lang w:val="en-US"/>
        </w:rPr>
        <w:t xml:space="preserve"> A, </w:t>
      </w:r>
      <w:proofErr w:type="spellStart"/>
      <w:r w:rsidR="004E4F61" w:rsidRPr="002A3498">
        <w:rPr>
          <w:lang w:val="en-US"/>
        </w:rPr>
        <w:t>Cervellati</w:t>
      </w:r>
      <w:proofErr w:type="spellEnd"/>
      <w:r w:rsidR="004E4F61" w:rsidRPr="002A3498">
        <w:rPr>
          <w:lang w:val="en-US"/>
        </w:rPr>
        <w:t xml:space="preserve"> F, Belmonte G, et al. Cytokines profile and peripheral blood mononuclear cells morphology in Rett and autistic patients. </w:t>
      </w:r>
      <w:r w:rsidR="004E4F61" w:rsidRPr="002A3498">
        <w:rPr>
          <w:i/>
          <w:iCs/>
          <w:lang w:val="en-US"/>
        </w:rPr>
        <w:t>Cytokine</w:t>
      </w:r>
      <w:r w:rsidR="009353A7" w:rsidRPr="002A3498">
        <w:rPr>
          <w:lang w:val="en-US"/>
        </w:rPr>
        <w:t xml:space="preserve"> </w:t>
      </w:r>
      <w:r w:rsidR="004E4F61" w:rsidRPr="002A3498">
        <w:rPr>
          <w:lang w:val="en-US"/>
        </w:rPr>
        <w:t xml:space="preserve">2016;77:180-188. </w:t>
      </w:r>
    </w:p>
    <w:p w14:paraId="7B2BF6CE" w14:textId="1D4661EA" w:rsidR="004E4F61" w:rsidRPr="002A3498" w:rsidRDefault="00F12EB6" w:rsidP="004E4F61">
      <w:pPr>
        <w:spacing w:line="360" w:lineRule="auto"/>
        <w:ind w:left="700" w:right="-142" w:hanging="700"/>
        <w:jc w:val="both"/>
        <w:rPr>
          <w:lang w:val="en-US"/>
        </w:rPr>
      </w:pPr>
      <w:r w:rsidRPr="002A3498">
        <w:rPr>
          <w:lang w:val="en-US"/>
        </w:rPr>
        <w:t>12.</w:t>
      </w:r>
      <w:r w:rsidR="004E4F61" w:rsidRPr="002A3498">
        <w:rPr>
          <w:lang w:val="en-US"/>
        </w:rPr>
        <w:tab/>
        <w:t>O’Driscoll C, Kaufmann WE, Bressler J. Relationship between Me</w:t>
      </w:r>
      <w:r w:rsidR="009353A7" w:rsidRPr="002A3498">
        <w:rPr>
          <w:lang w:val="en-US"/>
        </w:rPr>
        <w:t>CP</w:t>
      </w:r>
      <w:r w:rsidR="004E4F61" w:rsidRPr="002A3498">
        <w:rPr>
          <w:lang w:val="en-US"/>
        </w:rPr>
        <w:t>2 and NF</w:t>
      </w:r>
      <w:r w:rsidR="004E4F61" w:rsidRPr="002A3498">
        <w:rPr>
          <w:lang w:val="es-ES"/>
        </w:rPr>
        <w:t>κ</w:t>
      </w:r>
      <w:r w:rsidR="004E4F61" w:rsidRPr="002A3498">
        <w:rPr>
          <w:lang w:val="en-US"/>
        </w:rPr>
        <w:t xml:space="preserve">b signaling during neural differentiation of P19 cells. </w:t>
      </w:r>
      <w:r w:rsidR="004E4F61" w:rsidRPr="002A3498">
        <w:rPr>
          <w:i/>
          <w:iCs/>
          <w:lang w:val="en-US"/>
        </w:rPr>
        <w:t>Brain Res</w:t>
      </w:r>
      <w:r w:rsidR="004E4F61" w:rsidRPr="002A3498">
        <w:rPr>
          <w:lang w:val="en-US"/>
        </w:rPr>
        <w:t xml:space="preserve"> 2013;1490:35-42. </w:t>
      </w:r>
    </w:p>
    <w:p w14:paraId="60A83817" w14:textId="52A88F73" w:rsidR="004E4F61" w:rsidRPr="002A3498" w:rsidRDefault="004E4F61" w:rsidP="004E4F61">
      <w:pPr>
        <w:spacing w:line="360" w:lineRule="auto"/>
        <w:ind w:left="700" w:right="-142" w:hanging="700"/>
        <w:jc w:val="both"/>
      </w:pPr>
      <w:r w:rsidRPr="002A3498">
        <w:rPr>
          <w:lang w:val="en-US"/>
        </w:rPr>
        <w:t>1</w:t>
      </w:r>
      <w:r w:rsidR="00F12EB6" w:rsidRPr="002A3498">
        <w:rPr>
          <w:lang w:val="en-US"/>
        </w:rPr>
        <w:t>3</w:t>
      </w:r>
      <w:r w:rsidRPr="002A3498">
        <w:rPr>
          <w:lang w:val="en-US"/>
        </w:rPr>
        <w:t xml:space="preserve">. </w:t>
      </w:r>
      <w:r w:rsidRPr="002A3498">
        <w:rPr>
          <w:lang w:val="en-US"/>
        </w:rPr>
        <w:tab/>
        <w:t>O’Driscoll CM, Lima MP, Kaufmann WE, Bressler JP. Methyl CpG binding protein 2 deficiency enhances expression of inflammatory cytokines by sustaining NF-</w:t>
      </w:r>
      <w:r w:rsidRPr="002A3498">
        <w:rPr>
          <w:lang w:val="es-ES"/>
        </w:rPr>
        <w:t>κ</w:t>
      </w:r>
      <w:r w:rsidRPr="002A3498">
        <w:rPr>
          <w:lang w:val="en-US"/>
        </w:rPr>
        <w:t xml:space="preserve">B signaling in myeloid derived cells. </w:t>
      </w:r>
      <w:r w:rsidRPr="002A3498">
        <w:rPr>
          <w:i/>
          <w:iCs/>
        </w:rPr>
        <w:t>J Neuroimmunol</w:t>
      </w:r>
      <w:r w:rsidRPr="002A3498">
        <w:t xml:space="preserve"> 2015;283:23-29. </w:t>
      </w:r>
    </w:p>
    <w:p w14:paraId="307CC2EB" w14:textId="69B8B471" w:rsidR="004E4F61" w:rsidRPr="002A3498" w:rsidRDefault="004E4F61" w:rsidP="004E4F61">
      <w:pPr>
        <w:spacing w:line="360" w:lineRule="auto"/>
        <w:ind w:left="700" w:right="-142" w:hanging="700"/>
        <w:jc w:val="both"/>
        <w:rPr>
          <w:lang w:val="en-US"/>
        </w:rPr>
      </w:pPr>
      <w:r w:rsidRPr="002A3498">
        <w:lastRenderedPageBreak/>
        <w:t>1</w:t>
      </w:r>
      <w:r w:rsidR="00F12EB6" w:rsidRPr="002A3498">
        <w:t>4</w:t>
      </w:r>
      <w:r w:rsidRPr="002A3498">
        <w:t xml:space="preserve">. </w:t>
      </w:r>
      <w:r w:rsidRPr="002A3498">
        <w:tab/>
        <w:t xml:space="preserve">Dandrea M, Donadelli M, Costanzo C, </w:t>
      </w:r>
      <w:r w:rsidR="009353A7" w:rsidRPr="002A3498">
        <w:t>et al</w:t>
      </w:r>
      <w:r w:rsidRPr="002A3498">
        <w:t xml:space="preserve">. </w:t>
      </w:r>
      <w:r w:rsidRPr="002A3498">
        <w:rPr>
          <w:lang w:val="en-US"/>
        </w:rPr>
        <w:t xml:space="preserve">MeCP2/H3meK9 are involved in IL-6 gene silencing in pancreatic adenocarcinoma cell lines. </w:t>
      </w:r>
      <w:r w:rsidRPr="002A3498">
        <w:rPr>
          <w:i/>
          <w:iCs/>
          <w:lang w:val="en-US"/>
        </w:rPr>
        <w:t>Nucleic Acids Re</w:t>
      </w:r>
      <w:r w:rsidR="009353A7" w:rsidRPr="002A3498">
        <w:rPr>
          <w:i/>
          <w:iCs/>
          <w:lang w:val="en-US"/>
        </w:rPr>
        <w:t>s</w:t>
      </w:r>
      <w:r w:rsidRPr="002A3498">
        <w:rPr>
          <w:lang w:val="en-US"/>
        </w:rPr>
        <w:t xml:space="preserve"> 2009;</w:t>
      </w:r>
      <w:r w:rsidR="009353A7" w:rsidRPr="002A3498">
        <w:rPr>
          <w:lang w:val="en-US"/>
        </w:rPr>
        <w:t xml:space="preserve"> </w:t>
      </w:r>
      <w:r w:rsidRPr="002A3498">
        <w:rPr>
          <w:lang w:val="en-US"/>
        </w:rPr>
        <w:t>37</w:t>
      </w:r>
      <w:r w:rsidR="009353A7" w:rsidRPr="002A3498">
        <w:rPr>
          <w:lang w:val="en-US"/>
        </w:rPr>
        <w:t>:</w:t>
      </w:r>
      <w:r w:rsidRPr="002A3498">
        <w:rPr>
          <w:lang w:val="en-US"/>
        </w:rPr>
        <w:t xml:space="preserve">6681-6690. </w:t>
      </w:r>
    </w:p>
    <w:p w14:paraId="3D4E6ED0" w14:textId="12AFAAD6" w:rsidR="004E4F61" w:rsidRPr="002A3498" w:rsidRDefault="004E4F61" w:rsidP="004E4F61">
      <w:pPr>
        <w:spacing w:line="360" w:lineRule="auto"/>
        <w:ind w:left="700" w:right="-142" w:hanging="700"/>
        <w:jc w:val="both"/>
        <w:rPr>
          <w:lang w:val="en-US"/>
        </w:rPr>
      </w:pPr>
      <w:r w:rsidRPr="002A3498">
        <w:rPr>
          <w:lang w:val="en-US"/>
        </w:rPr>
        <w:t>1</w:t>
      </w:r>
      <w:r w:rsidR="00F12EB6" w:rsidRPr="002A3498">
        <w:rPr>
          <w:lang w:val="en-US"/>
        </w:rPr>
        <w:t>5</w:t>
      </w:r>
      <w:r w:rsidRPr="002A3498">
        <w:rPr>
          <w:lang w:val="en-US"/>
        </w:rPr>
        <w:t xml:space="preserve">. </w:t>
      </w:r>
      <w:r w:rsidRPr="002A3498">
        <w:rPr>
          <w:lang w:val="en-US"/>
        </w:rPr>
        <w:tab/>
        <w:t xml:space="preserve">Conti V, </w:t>
      </w:r>
      <w:proofErr w:type="spellStart"/>
      <w:r w:rsidRPr="002A3498">
        <w:rPr>
          <w:lang w:val="en-US"/>
        </w:rPr>
        <w:t>Gandaglia</w:t>
      </w:r>
      <w:proofErr w:type="spellEnd"/>
      <w:r w:rsidRPr="002A3498">
        <w:rPr>
          <w:lang w:val="en-US"/>
        </w:rPr>
        <w:t xml:space="preserve"> A, Galli F, Tirone M, Bellini E. MeCP2 </w:t>
      </w:r>
      <w:r w:rsidR="00D26775" w:rsidRPr="002A3498">
        <w:rPr>
          <w:lang w:val="en-US"/>
        </w:rPr>
        <w:t>affects skeletal muscle growth and morphology through non cell-autonomous mechanisms</w:t>
      </w:r>
      <w:r w:rsidRPr="002A3498">
        <w:rPr>
          <w:lang w:val="en-US"/>
        </w:rPr>
        <w:t xml:space="preserve">. </w:t>
      </w:r>
      <w:proofErr w:type="spellStart"/>
      <w:r w:rsidRPr="002A3498">
        <w:rPr>
          <w:i/>
          <w:iCs/>
          <w:lang w:val="en-US"/>
        </w:rPr>
        <w:t>PLoS</w:t>
      </w:r>
      <w:proofErr w:type="spellEnd"/>
      <w:r w:rsidRPr="002A3498">
        <w:rPr>
          <w:i/>
          <w:iCs/>
          <w:lang w:val="en-US"/>
        </w:rPr>
        <w:t xml:space="preserve"> One</w:t>
      </w:r>
      <w:r w:rsidR="00D26775" w:rsidRPr="002A3498">
        <w:rPr>
          <w:lang w:val="en-US"/>
        </w:rPr>
        <w:t xml:space="preserve"> </w:t>
      </w:r>
      <w:r w:rsidRPr="002A3498">
        <w:rPr>
          <w:lang w:val="en-US"/>
        </w:rPr>
        <w:t xml:space="preserve">2015;10:1-16. </w:t>
      </w:r>
    </w:p>
    <w:p w14:paraId="04FDF94F" w14:textId="3FCC81A5" w:rsidR="004E4F61" w:rsidRPr="002A3498" w:rsidRDefault="004E4F61" w:rsidP="004E4F61">
      <w:pPr>
        <w:spacing w:line="360" w:lineRule="auto"/>
        <w:ind w:left="700" w:right="-142" w:hanging="700"/>
        <w:jc w:val="both"/>
        <w:rPr>
          <w:lang w:val="es-ES"/>
        </w:rPr>
      </w:pPr>
      <w:r w:rsidRPr="002A3498">
        <w:rPr>
          <w:lang w:val="en-US"/>
        </w:rPr>
        <w:t>1</w:t>
      </w:r>
      <w:r w:rsidR="00F12EB6" w:rsidRPr="002A3498">
        <w:rPr>
          <w:lang w:val="en-US"/>
        </w:rPr>
        <w:t>6</w:t>
      </w:r>
      <w:r w:rsidRPr="002A3498">
        <w:rPr>
          <w:lang w:val="en-US"/>
        </w:rPr>
        <w:t xml:space="preserve">. </w:t>
      </w:r>
      <w:r w:rsidRPr="002A3498">
        <w:rPr>
          <w:lang w:val="en-US"/>
        </w:rPr>
        <w:tab/>
      </w:r>
      <w:proofErr w:type="spellStart"/>
      <w:r w:rsidRPr="002A3498">
        <w:rPr>
          <w:lang w:val="en-US"/>
        </w:rPr>
        <w:t>Lugrin</w:t>
      </w:r>
      <w:proofErr w:type="spellEnd"/>
      <w:r w:rsidRPr="002A3498">
        <w:rPr>
          <w:lang w:val="en-US"/>
        </w:rPr>
        <w:t xml:space="preserve"> J, Rosenblatt-</w:t>
      </w:r>
      <w:proofErr w:type="spellStart"/>
      <w:r w:rsidRPr="002A3498">
        <w:rPr>
          <w:lang w:val="en-US"/>
        </w:rPr>
        <w:t>Velin</w:t>
      </w:r>
      <w:proofErr w:type="spellEnd"/>
      <w:r w:rsidRPr="002A3498">
        <w:rPr>
          <w:lang w:val="en-US"/>
        </w:rPr>
        <w:t xml:space="preserve"> N, </w:t>
      </w:r>
      <w:proofErr w:type="spellStart"/>
      <w:r w:rsidRPr="002A3498">
        <w:rPr>
          <w:lang w:val="en-US"/>
        </w:rPr>
        <w:t>Parapanov</w:t>
      </w:r>
      <w:proofErr w:type="spellEnd"/>
      <w:r w:rsidRPr="002A3498">
        <w:rPr>
          <w:lang w:val="en-US"/>
        </w:rPr>
        <w:t xml:space="preserve"> R, </w:t>
      </w:r>
      <w:proofErr w:type="spellStart"/>
      <w:r w:rsidRPr="002A3498">
        <w:rPr>
          <w:lang w:val="en-US"/>
        </w:rPr>
        <w:t>Liaudet</w:t>
      </w:r>
      <w:proofErr w:type="spellEnd"/>
      <w:r w:rsidRPr="002A3498">
        <w:rPr>
          <w:lang w:val="en-US"/>
        </w:rPr>
        <w:t xml:space="preserve"> L. The role of oxidative stress during inflammatory processes. </w:t>
      </w:r>
      <w:proofErr w:type="spellStart"/>
      <w:r w:rsidRPr="002A3498">
        <w:rPr>
          <w:i/>
          <w:iCs/>
          <w:lang w:val="es-ES"/>
        </w:rPr>
        <w:t>Biol</w:t>
      </w:r>
      <w:proofErr w:type="spellEnd"/>
      <w:r w:rsidRPr="002A3498">
        <w:rPr>
          <w:i/>
          <w:iCs/>
          <w:lang w:val="es-ES"/>
        </w:rPr>
        <w:t xml:space="preserve"> </w:t>
      </w:r>
      <w:proofErr w:type="spellStart"/>
      <w:r w:rsidRPr="002A3498">
        <w:rPr>
          <w:i/>
          <w:iCs/>
          <w:lang w:val="es-ES"/>
        </w:rPr>
        <w:t>Chem</w:t>
      </w:r>
      <w:proofErr w:type="spellEnd"/>
      <w:r w:rsidRPr="002A3498">
        <w:rPr>
          <w:lang w:val="es-ES"/>
        </w:rPr>
        <w:t xml:space="preserve"> 2014;395:203-230. </w:t>
      </w:r>
    </w:p>
    <w:p w14:paraId="1E51F3B7" w14:textId="795E7D29" w:rsidR="004E4F61" w:rsidRPr="002A3498" w:rsidRDefault="004E4F61" w:rsidP="004E4F61">
      <w:pPr>
        <w:spacing w:line="360" w:lineRule="auto"/>
        <w:ind w:left="700" w:right="-142" w:hanging="700"/>
        <w:jc w:val="both"/>
        <w:rPr>
          <w:lang w:val="en-US"/>
        </w:rPr>
      </w:pPr>
      <w:r w:rsidRPr="002A3498">
        <w:rPr>
          <w:lang w:val="es-ES"/>
        </w:rPr>
        <w:t>1</w:t>
      </w:r>
      <w:r w:rsidR="00F12EB6" w:rsidRPr="002A3498">
        <w:rPr>
          <w:lang w:val="es-ES"/>
        </w:rPr>
        <w:t>7</w:t>
      </w:r>
      <w:r w:rsidRPr="002A3498">
        <w:rPr>
          <w:lang w:val="es-ES"/>
        </w:rPr>
        <w:t xml:space="preserve">. </w:t>
      </w:r>
      <w:r w:rsidRPr="002A3498">
        <w:rPr>
          <w:lang w:val="es-ES"/>
        </w:rPr>
        <w:tab/>
        <w:t xml:space="preserve">De </w:t>
      </w:r>
      <w:proofErr w:type="spellStart"/>
      <w:r w:rsidRPr="002A3498">
        <w:rPr>
          <w:lang w:val="es-ES"/>
        </w:rPr>
        <w:t>Felice</w:t>
      </w:r>
      <w:proofErr w:type="spellEnd"/>
      <w:r w:rsidRPr="002A3498">
        <w:rPr>
          <w:lang w:val="es-ES"/>
        </w:rPr>
        <w:t xml:space="preserve"> C, </w:t>
      </w:r>
      <w:proofErr w:type="spellStart"/>
      <w:r w:rsidRPr="002A3498">
        <w:rPr>
          <w:lang w:val="es-ES"/>
        </w:rPr>
        <w:t>Ciccoli</w:t>
      </w:r>
      <w:proofErr w:type="spellEnd"/>
      <w:r w:rsidRPr="002A3498">
        <w:rPr>
          <w:lang w:val="es-ES"/>
        </w:rPr>
        <w:t xml:space="preserve"> L, </w:t>
      </w:r>
      <w:proofErr w:type="spellStart"/>
      <w:r w:rsidRPr="002A3498">
        <w:rPr>
          <w:lang w:val="es-ES"/>
        </w:rPr>
        <w:t>Leoncini</w:t>
      </w:r>
      <w:proofErr w:type="spellEnd"/>
      <w:r w:rsidRPr="002A3498">
        <w:rPr>
          <w:lang w:val="es-ES"/>
        </w:rPr>
        <w:t xml:space="preserve"> S, et al. </w:t>
      </w:r>
      <w:r w:rsidRPr="002A3498">
        <w:rPr>
          <w:lang w:val="en-US"/>
        </w:rPr>
        <w:t xml:space="preserve">Systemic oxidative stress in classic Rett syndrome. </w:t>
      </w:r>
      <w:r w:rsidRPr="002A3498">
        <w:rPr>
          <w:i/>
          <w:iCs/>
          <w:lang w:val="en-US"/>
        </w:rPr>
        <w:t xml:space="preserve">Free </w:t>
      </w:r>
      <w:proofErr w:type="spellStart"/>
      <w:r w:rsidRPr="002A3498">
        <w:rPr>
          <w:i/>
          <w:iCs/>
          <w:lang w:val="en-US"/>
        </w:rPr>
        <w:t>Radic</w:t>
      </w:r>
      <w:proofErr w:type="spellEnd"/>
      <w:r w:rsidRPr="002A3498">
        <w:rPr>
          <w:i/>
          <w:iCs/>
          <w:lang w:val="en-US"/>
        </w:rPr>
        <w:t xml:space="preserve"> Biol Me</w:t>
      </w:r>
      <w:r w:rsidR="00D26775" w:rsidRPr="002A3498">
        <w:rPr>
          <w:i/>
          <w:iCs/>
          <w:lang w:val="en-US"/>
        </w:rPr>
        <w:t>d</w:t>
      </w:r>
      <w:r w:rsidRPr="002A3498">
        <w:rPr>
          <w:lang w:val="en-US"/>
        </w:rPr>
        <w:t xml:space="preserve"> 2009;47</w:t>
      </w:r>
      <w:r w:rsidR="00D26775" w:rsidRPr="002A3498">
        <w:rPr>
          <w:lang w:val="en-US"/>
        </w:rPr>
        <w:t>:</w:t>
      </w:r>
      <w:r w:rsidRPr="002A3498">
        <w:rPr>
          <w:lang w:val="en-US"/>
        </w:rPr>
        <w:t xml:space="preserve">440-448. </w:t>
      </w:r>
    </w:p>
    <w:p w14:paraId="48FF66CE" w14:textId="76D8F930" w:rsidR="004E4F61" w:rsidRPr="001F561B" w:rsidRDefault="004E4F61" w:rsidP="004E4F61">
      <w:pPr>
        <w:spacing w:line="360" w:lineRule="auto"/>
        <w:ind w:left="700" w:right="-142" w:hanging="700"/>
        <w:jc w:val="both"/>
        <w:rPr>
          <w:lang w:val="en-US"/>
        </w:rPr>
      </w:pPr>
      <w:r w:rsidRPr="002A3498">
        <w:rPr>
          <w:lang w:val="en-US"/>
        </w:rPr>
        <w:t>1</w:t>
      </w:r>
      <w:r w:rsidR="00F12EB6" w:rsidRPr="002A3498">
        <w:rPr>
          <w:lang w:val="en-US"/>
        </w:rPr>
        <w:t>8</w:t>
      </w:r>
      <w:r w:rsidRPr="002A3498">
        <w:rPr>
          <w:lang w:val="en-US"/>
        </w:rPr>
        <w:t xml:space="preserve">. </w:t>
      </w:r>
      <w:r w:rsidRPr="002A3498">
        <w:rPr>
          <w:lang w:val="en-US"/>
        </w:rPr>
        <w:tab/>
      </w:r>
      <w:r w:rsidRPr="001F561B">
        <w:rPr>
          <w:lang w:val="es-ES"/>
        </w:rPr>
        <w:t xml:space="preserve">De </w:t>
      </w:r>
      <w:proofErr w:type="spellStart"/>
      <w:r w:rsidRPr="001F561B">
        <w:rPr>
          <w:lang w:val="es-ES"/>
        </w:rPr>
        <w:t>Filippis</w:t>
      </w:r>
      <w:proofErr w:type="spellEnd"/>
      <w:r w:rsidRPr="001F561B">
        <w:rPr>
          <w:lang w:val="es-ES"/>
        </w:rPr>
        <w:t xml:space="preserve"> B, </w:t>
      </w:r>
      <w:proofErr w:type="spellStart"/>
      <w:r w:rsidRPr="001F561B">
        <w:rPr>
          <w:lang w:val="es-ES"/>
        </w:rPr>
        <w:t>Valenti</w:t>
      </w:r>
      <w:proofErr w:type="spellEnd"/>
      <w:r w:rsidRPr="001F561B">
        <w:rPr>
          <w:lang w:val="es-ES"/>
        </w:rPr>
        <w:t xml:space="preserve"> D, De Bari L, et al. </w:t>
      </w:r>
      <w:r w:rsidRPr="002A3498">
        <w:rPr>
          <w:lang w:val="en-US"/>
        </w:rPr>
        <w:t xml:space="preserve">Mitochondrial free radical overproduction due to respiratory chain impairment in the brain of a mouse model of Rett syndrome: Protective effect of CNF1. </w:t>
      </w:r>
      <w:r w:rsidRPr="001F561B">
        <w:rPr>
          <w:i/>
          <w:iCs/>
          <w:lang w:val="en-US"/>
        </w:rPr>
        <w:t xml:space="preserve">Free </w:t>
      </w:r>
      <w:proofErr w:type="spellStart"/>
      <w:r w:rsidRPr="001F561B">
        <w:rPr>
          <w:i/>
          <w:iCs/>
          <w:lang w:val="en-US"/>
        </w:rPr>
        <w:t>Radic</w:t>
      </w:r>
      <w:proofErr w:type="spellEnd"/>
      <w:r w:rsidRPr="001F561B">
        <w:rPr>
          <w:i/>
          <w:iCs/>
          <w:lang w:val="en-US"/>
        </w:rPr>
        <w:t xml:space="preserve"> Biol Med.</w:t>
      </w:r>
      <w:r w:rsidRPr="001F561B">
        <w:rPr>
          <w:lang w:val="en-US"/>
        </w:rPr>
        <w:t xml:space="preserve"> 2015;83:167-177. </w:t>
      </w:r>
    </w:p>
    <w:p w14:paraId="0917D6F0" w14:textId="00FA96B7" w:rsidR="004E4F61" w:rsidRPr="002A3498" w:rsidRDefault="004E4F61" w:rsidP="004E4F61">
      <w:pPr>
        <w:spacing w:line="360" w:lineRule="auto"/>
        <w:ind w:left="700" w:right="-142" w:hanging="700"/>
        <w:jc w:val="both"/>
        <w:rPr>
          <w:lang w:val="en-US"/>
        </w:rPr>
      </w:pPr>
      <w:r w:rsidRPr="001F561B">
        <w:rPr>
          <w:lang w:val="en-US"/>
        </w:rPr>
        <w:t>1</w:t>
      </w:r>
      <w:r w:rsidR="00F12EB6" w:rsidRPr="001F561B">
        <w:rPr>
          <w:lang w:val="en-US"/>
        </w:rPr>
        <w:t>9</w:t>
      </w:r>
      <w:r w:rsidRPr="001F561B">
        <w:rPr>
          <w:lang w:val="en-US"/>
        </w:rPr>
        <w:t xml:space="preserve">. </w:t>
      </w:r>
      <w:r w:rsidRPr="001F561B">
        <w:rPr>
          <w:lang w:val="en-US"/>
        </w:rPr>
        <w:tab/>
      </w:r>
      <w:proofErr w:type="spellStart"/>
      <w:r w:rsidRPr="002A3498">
        <w:rPr>
          <w:lang w:val="es-ES"/>
        </w:rPr>
        <w:t>Sbardella</w:t>
      </w:r>
      <w:proofErr w:type="spellEnd"/>
      <w:r w:rsidRPr="002A3498">
        <w:rPr>
          <w:lang w:val="es-ES"/>
        </w:rPr>
        <w:t xml:space="preserve"> D, Tundo GR, </w:t>
      </w:r>
      <w:proofErr w:type="spellStart"/>
      <w:r w:rsidRPr="002A3498">
        <w:rPr>
          <w:lang w:val="es-ES"/>
        </w:rPr>
        <w:t>Campagnolo</w:t>
      </w:r>
      <w:proofErr w:type="spellEnd"/>
      <w:r w:rsidRPr="002A3498">
        <w:rPr>
          <w:lang w:val="es-ES"/>
        </w:rPr>
        <w:t xml:space="preserve"> L, et al. </w:t>
      </w:r>
      <w:r w:rsidRPr="002A3498">
        <w:rPr>
          <w:lang w:val="en-US"/>
        </w:rPr>
        <w:t xml:space="preserve">Retention of </w:t>
      </w:r>
      <w:r w:rsidR="00D26775" w:rsidRPr="002A3498">
        <w:rPr>
          <w:lang w:val="en-US"/>
        </w:rPr>
        <w:t xml:space="preserve">mitochondria in mature human red blood cells as the result of autophagy impairment in </w:t>
      </w:r>
      <w:r w:rsidRPr="002A3498">
        <w:rPr>
          <w:lang w:val="en-US"/>
        </w:rPr>
        <w:t xml:space="preserve">Rett Syndrome. </w:t>
      </w:r>
      <w:r w:rsidRPr="002A3498">
        <w:rPr>
          <w:i/>
          <w:iCs/>
          <w:lang w:val="en-US"/>
        </w:rPr>
        <w:t>Sci Rep</w:t>
      </w:r>
      <w:r w:rsidRPr="002A3498">
        <w:rPr>
          <w:lang w:val="en-US"/>
        </w:rPr>
        <w:t xml:space="preserve"> 2017;7:1-12. </w:t>
      </w:r>
    </w:p>
    <w:p w14:paraId="729D7074" w14:textId="3E8E70EF" w:rsidR="004E4F61" w:rsidRPr="002A3498" w:rsidRDefault="00F12EB6" w:rsidP="004E4F61">
      <w:pPr>
        <w:spacing w:line="360" w:lineRule="auto"/>
        <w:ind w:left="700" w:right="-142" w:hanging="700"/>
        <w:jc w:val="both"/>
        <w:rPr>
          <w:lang w:val="en-US"/>
        </w:rPr>
      </w:pPr>
      <w:r w:rsidRPr="002A3498">
        <w:rPr>
          <w:lang w:val="en-US"/>
        </w:rPr>
        <w:t>20</w:t>
      </w:r>
      <w:r w:rsidR="004E4F61" w:rsidRPr="002A3498">
        <w:rPr>
          <w:lang w:val="en-US"/>
        </w:rPr>
        <w:t xml:space="preserve">. </w:t>
      </w:r>
      <w:r w:rsidR="004E4F61" w:rsidRPr="002A3498">
        <w:rPr>
          <w:lang w:val="en-US"/>
        </w:rPr>
        <w:tab/>
      </w:r>
      <w:proofErr w:type="spellStart"/>
      <w:r w:rsidR="004E4F61" w:rsidRPr="002A3498">
        <w:rPr>
          <w:lang w:val="en-US"/>
        </w:rPr>
        <w:t>Veremeyko</w:t>
      </w:r>
      <w:proofErr w:type="spellEnd"/>
      <w:r w:rsidR="004E4F61" w:rsidRPr="002A3498">
        <w:rPr>
          <w:lang w:val="en-US"/>
        </w:rPr>
        <w:t xml:space="preserve"> T, Siddiqui S, </w:t>
      </w:r>
      <w:proofErr w:type="spellStart"/>
      <w:r w:rsidR="004E4F61" w:rsidRPr="002A3498">
        <w:rPr>
          <w:lang w:val="en-US"/>
        </w:rPr>
        <w:t>Sotnikov</w:t>
      </w:r>
      <w:proofErr w:type="spellEnd"/>
      <w:r w:rsidR="004E4F61" w:rsidRPr="002A3498">
        <w:rPr>
          <w:lang w:val="en-US"/>
        </w:rPr>
        <w:t xml:space="preserve"> I, </w:t>
      </w:r>
      <w:r w:rsidR="00D26775" w:rsidRPr="002A3498">
        <w:rPr>
          <w:lang w:val="en-US"/>
        </w:rPr>
        <w:t>et al</w:t>
      </w:r>
      <w:r w:rsidR="004E4F61" w:rsidRPr="002A3498">
        <w:rPr>
          <w:lang w:val="en-US"/>
        </w:rPr>
        <w:t xml:space="preserve">. IL-4/IL-13-Dependent </w:t>
      </w:r>
      <w:r w:rsidR="00D26775" w:rsidRPr="002A3498">
        <w:rPr>
          <w:lang w:val="en-US"/>
        </w:rPr>
        <w:t>and independent expression of mir-124 and its contribution to M2 phenotype of monocytic cells in normal conditions and during allergic inflamma</w:t>
      </w:r>
      <w:r w:rsidR="004E4F61" w:rsidRPr="002A3498">
        <w:rPr>
          <w:lang w:val="en-US"/>
        </w:rPr>
        <w:t xml:space="preserve">tion. </w:t>
      </w:r>
      <w:proofErr w:type="spellStart"/>
      <w:r w:rsidR="004E4F61" w:rsidRPr="002A3498">
        <w:rPr>
          <w:i/>
          <w:iCs/>
          <w:lang w:val="en-US"/>
        </w:rPr>
        <w:t>PLoS</w:t>
      </w:r>
      <w:proofErr w:type="spellEnd"/>
      <w:r w:rsidR="004E4F61" w:rsidRPr="002A3498">
        <w:rPr>
          <w:i/>
          <w:iCs/>
          <w:lang w:val="en-US"/>
        </w:rPr>
        <w:t xml:space="preserve"> One</w:t>
      </w:r>
      <w:r w:rsidR="004E4F61" w:rsidRPr="002A3498">
        <w:rPr>
          <w:lang w:val="en-US"/>
        </w:rPr>
        <w:t xml:space="preserve"> 2013;8:1-12. </w:t>
      </w:r>
    </w:p>
    <w:p w14:paraId="1CF005FB" w14:textId="46402D73" w:rsidR="004E4F61" w:rsidRPr="002A3498" w:rsidRDefault="004E4F61" w:rsidP="004E4F61">
      <w:pPr>
        <w:spacing w:line="360" w:lineRule="auto"/>
        <w:ind w:left="700" w:right="-142" w:hanging="700"/>
        <w:jc w:val="both"/>
        <w:rPr>
          <w:lang w:val="en-US"/>
        </w:rPr>
      </w:pPr>
      <w:r w:rsidRPr="002A3498">
        <w:rPr>
          <w:lang w:val="en-US"/>
        </w:rPr>
        <w:t>2</w:t>
      </w:r>
      <w:r w:rsidR="00F12EB6" w:rsidRPr="002A3498">
        <w:rPr>
          <w:lang w:val="en-US"/>
        </w:rPr>
        <w:t>1</w:t>
      </w:r>
      <w:r w:rsidRPr="002A3498">
        <w:rPr>
          <w:lang w:val="en-US"/>
        </w:rPr>
        <w:t xml:space="preserve">. </w:t>
      </w:r>
      <w:r w:rsidRPr="002A3498">
        <w:rPr>
          <w:lang w:val="en-US"/>
        </w:rPr>
        <w:tab/>
        <w:t xml:space="preserve">Jiang S, Li C, McRae G, et al. MeCP2 </w:t>
      </w:r>
      <w:r w:rsidR="00D26775" w:rsidRPr="002A3498">
        <w:rPr>
          <w:lang w:val="en-US"/>
        </w:rPr>
        <w:t>r</w:t>
      </w:r>
      <w:r w:rsidRPr="002A3498">
        <w:rPr>
          <w:lang w:val="en-US"/>
        </w:rPr>
        <w:t xml:space="preserve">einforces STAT3 </w:t>
      </w:r>
      <w:r w:rsidR="00D26775" w:rsidRPr="002A3498">
        <w:rPr>
          <w:lang w:val="en-US"/>
        </w:rPr>
        <w:t>signaling and the generation of effec</w:t>
      </w:r>
      <w:r w:rsidRPr="002A3498">
        <w:rPr>
          <w:lang w:val="en-US"/>
        </w:rPr>
        <w:t xml:space="preserve">tor CD4+ T </w:t>
      </w:r>
      <w:r w:rsidR="00D26775" w:rsidRPr="002A3498">
        <w:rPr>
          <w:lang w:val="en-US"/>
        </w:rPr>
        <w:t xml:space="preserve">cells by promoting </w:t>
      </w:r>
      <w:r w:rsidRPr="002A3498">
        <w:rPr>
          <w:lang w:val="en-US"/>
        </w:rPr>
        <w:t>miR-124–</w:t>
      </w:r>
      <w:r w:rsidR="00D26775" w:rsidRPr="002A3498">
        <w:rPr>
          <w:lang w:val="en-US"/>
        </w:rPr>
        <w:t xml:space="preserve">mediated suppression of </w:t>
      </w:r>
      <w:r w:rsidRPr="002A3498">
        <w:rPr>
          <w:lang w:val="en-US"/>
        </w:rPr>
        <w:t>SOCS5.</w:t>
      </w:r>
      <w:r w:rsidR="00D26775" w:rsidRPr="002A3498">
        <w:rPr>
          <w:lang w:val="en-US"/>
        </w:rPr>
        <w:t xml:space="preserve"> </w:t>
      </w:r>
      <w:r w:rsidR="00D26775" w:rsidRPr="002A3498">
        <w:rPr>
          <w:i/>
          <w:iCs/>
          <w:lang w:val="en-US"/>
        </w:rPr>
        <w:t>Sci. Signal</w:t>
      </w:r>
      <w:r w:rsidRPr="002A3498">
        <w:rPr>
          <w:lang w:val="en-US"/>
        </w:rPr>
        <w:t xml:space="preserve"> 2014;7:ra25. </w:t>
      </w:r>
    </w:p>
    <w:p w14:paraId="3F224121" w14:textId="77AB2C17" w:rsidR="004E4F61" w:rsidRPr="002A3498" w:rsidRDefault="004E4F61" w:rsidP="004E4F61">
      <w:pPr>
        <w:spacing w:line="360" w:lineRule="auto"/>
        <w:ind w:left="700" w:right="-142" w:hanging="700"/>
        <w:jc w:val="both"/>
        <w:rPr>
          <w:lang w:val="en-US"/>
        </w:rPr>
      </w:pPr>
      <w:r w:rsidRPr="002A3498">
        <w:rPr>
          <w:lang w:val="en-US"/>
        </w:rPr>
        <w:t>2</w:t>
      </w:r>
      <w:r w:rsidR="00F12EB6" w:rsidRPr="002A3498">
        <w:rPr>
          <w:lang w:val="en-US"/>
        </w:rPr>
        <w:t>2</w:t>
      </w:r>
      <w:r w:rsidRPr="002A3498">
        <w:rPr>
          <w:lang w:val="en-US"/>
        </w:rPr>
        <w:t xml:space="preserve">. </w:t>
      </w:r>
      <w:r w:rsidRPr="002A3498">
        <w:rPr>
          <w:lang w:val="en-US"/>
        </w:rPr>
        <w:tab/>
        <w:t xml:space="preserve">Hutchison ER, Kawamoto EM, Taub DD, et al. Involvement of miR-181 in </w:t>
      </w:r>
      <w:r w:rsidR="00D26775" w:rsidRPr="002A3498">
        <w:rPr>
          <w:lang w:val="en-US"/>
        </w:rPr>
        <w:t>n</w:t>
      </w:r>
      <w:r w:rsidRPr="002A3498">
        <w:rPr>
          <w:lang w:val="en-US"/>
        </w:rPr>
        <w:t xml:space="preserve">euroinflammatory </w:t>
      </w:r>
      <w:r w:rsidR="00D26775" w:rsidRPr="002A3498">
        <w:rPr>
          <w:lang w:val="en-US"/>
        </w:rPr>
        <w:t>r</w:t>
      </w:r>
      <w:r w:rsidRPr="002A3498">
        <w:rPr>
          <w:lang w:val="en-US"/>
        </w:rPr>
        <w:t xml:space="preserve">esponses of </w:t>
      </w:r>
      <w:r w:rsidR="00D26775" w:rsidRPr="002A3498">
        <w:rPr>
          <w:lang w:val="en-US"/>
        </w:rPr>
        <w:t>a</w:t>
      </w:r>
      <w:r w:rsidRPr="002A3498">
        <w:rPr>
          <w:lang w:val="en-US"/>
        </w:rPr>
        <w:t xml:space="preserve">strocytes. </w:t>
      </w:r>
      <w:r w:rsidRPr="002A3498">
        <w:rPr>
          <w:i/>
          <w:iCs/>
          <w:lang w:val="en-US"/>
        </w:rPr>
        <w:t>Glia</w:t>
      </w:r>
      <w:r w:rsidRPr="002A3498">
        <w:rPr>
          <w:lang w:val="en-US"/>
        </w:rPr>
        <w:t xml:space="preserve"> 2015;61:1018-1028. </w:t>
      </w:r>
    </w:p>
    <w:p w14:paraId="20296BC0" w14:textId="3BC0CD38" w:rsidR="004E4F61" w:rsidRPr="002A3498" w:rsidRDefault="004E4F61" w:rsidP="004E4F61">
      <w:pPr>
        <w:spacing w:line="360" w:lineRule="auto"/>
        <w:ind w:left="700" w:right="-142" w:hanging="700"/>
        <w:jc w:val="both"/>
        <w:rPr>
          <w:lang w:val="en-US"/>
        </w:rPr>
      </w:pPr>
      <w:r w:rsidRPr="002A3498">
        <w:rPr>
          <w:lang w:val="en-US"/>
        </w:rPr>
        <w:t>2</w:t>
      </w:r>
      <w:r w:rsidR="00F12EB6" w:rsidRPr="002A3498">
        <w:rPr>
          <w:lang w:val="en-US"/>
        </w:rPr>
        <w:t>3</w:t>
      </w:r>
      <w:r w:rsidRPr="002A3498">
        <w:rPr>
          <w:lang w:val="en-US"/>
        </w:rPr>
        <w:t xml:space="preserve">. </w:t>
      </w:r>
      <w:r w:rsidRPr="002A3498">
        <w:rPr>
          <w:lang w:val="en-US"/>
        </w:rPr>
        <w:tab/>
      </w:r>
      <w:proofErr w:type="spellStart"/>
      <w:r w:rsidRPr="002A3498">
        <w:rPr>
          <w:lang w:val="en-US"/>
        </w:rPr>
        <w:t>Raes</w:t>
      </w:r>
      <w:proofErr w:type="spellEnd"/>
      <w:r w:rsidRPr="002A3498">
        <w:rPr>
          <w:lang w:val="en-US"/>
        </w:rPr>
        <w:t xml:space="preserve"> G, </w:t>
      </w:r>
      <w:proofErr w:type="spellStart"/>
      <w:r w:rsidRPr="002A3498">
        <w:rPr>
          <w:lang w:val="en-US"/>
        </w:rPr>
        <w:t>Baetselier</w:t>
      </w:r>
      <w:proofErr w:type="spellEnd"/>
      <w:r w:rsidRPr="002A3498">
        <w:rPr>
          <w:lang w:val="en-US"/>
        </w:rPr>
        <w:t xml:space="preserve"> P, Noe W, </w:t>
      </w:r>
      <w:proofErr w:type="spellStart"/>
      <w:r w:rsidRPr="002A3498">
        <w:rPr>
          <w:lang w:val="en-US"/>
        </w:rPr>
        <w:t>Beschin</w:t>
      </w:r>
      <w:proofErr w:type="spellEnd"/>
      <w:r w:rsidRPr="002A3498">
        <w:rPr>
          <w:lang w:val="en-US"/>
        </w:rPr>
        <w:t xml:space="preserve"> A, </w:t>
      </w:r>
      <w:proofErr w:type="spellStart"/>
      <w:r w:rsidRPr="002A3498">
        <w:rPr>
          <w:lang w:val="en-US"/>
        </w:rPr>
        <w:t>Brombacher</w:t>
      </w:r>
      <w:proofErr w:type="spellEnd"/>
      <w:r w:rsidRPr="002A3498">
        <w:rPr>
          <w:lang w:val="en-US"/>
        </w:rPr>
        <w:t xml:space="preserve"> F. Differential expression of FIZZ1 and Ym1 in alternatively versus classically activated macrophages</w:t>
      </w:r>
      <w:r w:rsidR="00D26775" w:rsidRPr="002A3498">
        <w:rPr>
          <w:lang w:val="en-US"/>
        </w:rPr>
        <w:t xml:space="preserve">. </w:t>
      </w:r>
      <w:r w:rsidRPr="002A3498">
        <w:rPr>
          <w:i/>
          <w:iCs/>
          <w:lang w:val="en-US"/>
        </w:rPr>
        <w:t xml:space="preserve">J </w:t>
      </w:r>
      <w:proofErr w:type="spellStart"/>
      <w:r w:rsidRPr="002A3498">
        <w:rPr>
          <w:i/>
          <w:iCs/>
          <w:lang w:val="en-US"/>
        </w:rPr>
        <w:t>Leukoc</w:t>
      </w:r>
      <w:proofErr w:type="spellEnd"/>
      <w:r w:rsidRPr="002A3498">
        <w:rPr>
          <w:i/>
          <w:iCs/>
          <w:lang w:val="en-US"/>
        </w:rPr>
        <w:t xml:space="preserve"> Biol</w:t>
      </w:r>
      <w:r w:rsidR="00D26775" w:rsidRPr="002A3498">
        <w:rPr>
          <w:lang w:val="en-US"/>
        </w:rPr>
        <w:t xml:space="preserve"> </w:t>
      </w:r>
      <w:r w:rsidRPr="002A3498">
        <w:rPr>
          <w:lang w:val="en-US"/>
        </w:rPr>
        <w:t>2002;71:597-602.</w:t>
      </w:r>
    </w:p>
    <w:p w14:paraId="701779A4" w14:textId="70D36C3E" w:rsidR="004E4F61" w:rsidRPr="002A3498" w:rsidRDefault="004E4F61" w:rsidP="004E4F61">
      <w:pPr>
        <w:spacing w:line="360" w:lineRule="auto"/>
        <w:ind w:left="700" w:right="-142" w:hanging="700"/>
        <w:jc w:val="both"/>
        <w:rPr>
          <w:lang w:val="en-US"/>
        </w:rPr>
      </w:pPr>
      <w:r w:rsidRPr="002A3498">
        <w:rPr>
          <w:lang w:val="en-US"/>
        </w:rPr>
        <w:t>2</w:t>
      </w:r>
      <w:r w:rsidR="00F12EB6" w:rsidRPr="002A3498">
        <w:rPr>
          <w:lang w:val="en-US"/>
        </w:rPr>
        <w:t>4</w:t>
      </w:r>
      <w:r w:rsidRPr="002A3498">
        <w:rPr>
          <w:lang w:val="en-US"/>
        </w:rPr>
        <w:t xml:space="preserve">. </w:t>
      </w:r>
      <w:r w:rsidRPr="002A3498">
        <w:rPr>
          <w:lang w:val="en-US"/>
        </w:rPr>
        <w:tab/>
        <w:t xml:space="preserve">Liu T, </w:t>
      </w:r>
      <w:proofErr w:type="spellStart"/>
      <w:r w:rsidRPr="002A3498">
        <w:rPr>
          <w:lang w:val="en-US"/>
        </w:rPr>
        <w:t>Dhanasekaran</w:t>
      </w:r>
      <w:proofErr w:type="spellEnd"/>
      <w:r w:rsidRPr="002A3498">
        <w:rPr>
          <w:lang w:val="en-US"/>
        </w:rPr>
        <w:t xml:space="preserve"> SM, </w:t>
      </w:r>
      <w:proofErr w:type="spellStart"/>
      <w:r w:rsidRPr="002A3498">
        <w:rPr>
          <w:lang w:val="en-US"/>
        </w:rPr>
        <w:t>Jin</w:t>
      </w:r>
      <w:proofErr w:type="spellEnd"/>
      <w:r w:rsidRPr="002A3498">
        <w:rPr>
          <w:lang w:val="en-US"/>
        </w:rPr>
        <w:t xml:space="preserve"> H, et al. FIZZ1 </w:t>
      </w:r>
      <w:r w:rsidR="00D26775" w:rsidRPr="002A3498">
        <w:rPr>
          <w:lang w:val="en-US"/>
        </w:rPr>
        <w:t>stimulation of myofibroblast differentiation</w:t>
      </w:r>
      <w:r w:rsidRPr="002A3498">
        <w:rPr>
          <w:lang w:val="en-US"/>
        </w:rPr>
        <w:t xml:space="preserve">. Am </w:t>
      </w:r>
      <w:r w:rsidRPr="002A3498">
        <w:rPr>
          <w:i/>
          <w:iCs/>
          <w:lang w:val="en-US"/>
        </w:rPr>
        <w:t xml:space="preserve">J </w:t>
      </w:r>
      <w:proofErr w:type="spellStart"/>
      <w:r w:rsidRPr="002A3498">
        <w:rPr>
          <w:i/>
          <w:iCs/>
          <w:lang w:val="en-US"/>
        </w:rPr>
        <w:t>Pathol</w:t>
      </w:r>
      <w:proofErr w:type="spellEnd"/>
      <w:r w:rsidRPr="002A3498">
        <w:rPr>
          <w:lang w:val="en-US"/>
        </w:rPr>
        <w:t xml:space="preserve"> 2004;164:</w:t>
      </w:r>
      <w:r w:rsidR="00D26775" w:rsidRPr="002A3498">
        <w:rPr>
          <w:lang w:val="en-US"/>
        </w:rPr>
        <w:t xml:space="preserve"> </w:t>
      </w:r>
      <w:r w:rsidRPr="002A3498">
        <w:rPr>
          <w:lang w:val="en-US"/>
        </w:rPr>
        <w:t>1315-1326.</w:t>
      </w:r>
    </w:p>
    <w:p w14:paraId="4FA28110" w14:textId="7F8489EF" w:rsidR="004E4F61" w:rsidRPr="002A3498" w:rsidRDefault="004E4F61" w:rsidP="004E4F61">
      <w:pPr>
        <w:spacing w:line="360" w:lineRule="auto"/>
        <w:ind w:left="700" w:right="-142" w:hanging="700"/>
        <w:jc w:val="both"/>
        <w:rPr>
          <w:lang w:val="en-US"/>
        </w:rPr>
      </w:pPr>
      <w:r w:rsidRPr="002A3498">
        <w:rPr>
          <w:lang w:val="en-US"/>
        </w:rPr>
        <w:t>2</w:t>
      </w:r>
      <w:r w:rsidR="00F12EB6" w:rsidRPr="002A3498">
        <w:rPr>
          <w:lang w:val="en-US"/>
        </w:rPr>
        <w:t>5</w:t>
      </w:r>
      <w:r w:rsidRPr="002A3498">
        <w:rPr>
          <w:lang w:val="en-US"/>
        </w:rPr>
        <w:t xml:space="preserve">. </w:t>
      </w:r>
      <w:r w:rsidRPr="002A3498">
        <w:rPr>
          <w:lang w:val="en-US"/>
        </w:rPr>
        <w:tab/>
        <w:t xml:space="preserve">Felice C De, </w:t>
      </w:r>
      <w:proofErr w:type="spellStart"/>
      <w:r w:rsidRPr="002A3498">
        <w:rPr>
          <w:lang w:val="en-US"/>
        </w:rPr>
        <w:t>Guazzi</w:t>
      </w:r>
      <w:proofErr w:type="spellEnd"/>
      <w:r w:rsidRPr="002A3498">
        <w:rPr>
          <w:lang w:val="en-US"/>
        </w:rPr>
        <w:t xml:space="preserve"> G, Rossi M, </w:t>
      </w:r>
      <w:proofErr w:type="spellStart"/>
      <w:r w:rsidRPr="002A3498">
        <w:rPr>
          <w:lang w:val="en-US"/>
        </w:rPr>
        <w:t>Ciccoli</w:t>
      </w:r>
      <w:proofErr w:type="spellEnd"/>
      <w:r w:rsidRPr="002A3498">
        <w:rPr>
          <w:lang w:val="en-US"/>
        </w:rPr>
        <w:t xml:space="preserve"> L. Unrecognized </w:t>
      </w:r>
      <w:r w:rsidR="00F12EB6" w:rsidRPr="002A3498">
        <w:rPr>
          <w:lang w:val="en-US"/>
        </w:rPr>
        <w:t>l</w:t>
      </w:r>
      <w:r w:rsidRPr="002A3498">
        <w:rPr>
          <w:lang w:val="en-US"/>
        </w:rPr>
        <w:t xml:space="preserve">ung </w:t>
      </w:r>
      <w:ins w:id="38" w:author="Microsoft Office User" w:date="2020-08-12T13:28:00Z">
        <w:r w:rsidR="000866A0">
          <w:rPr>
            <w:lang w:val="en-US"/>
          </w:rPr>
          <w:t>d</w:t>
        </w:r>
      </w:ins>
      <w:del w:id="39" w:author="Microsoft Office User" w:date="2020-08-12T13:28:00Z">
        <w:r w:rsidR="00F12EB6" w:rsidRPr="002A3498" w:rsidDel="000866A0">
          <w:rPr>
            <w:lang w:val="en-US"/>
          </w:rPr>
          <w:delText>s</w:delText>
        </w:r>
      </w:del>
      <w:r w:rsidRPr="002A3498">
        <w:rPr>
          <w:lang w:val="en-US"/>
        </w:rPr>
        <w:t xml:space="preserve">isease in </w:t>
      </w:r>
      <w:r w:rsidR="00F12EB6" w:rsidRPr="002A3498">
        <w:rPr>
          <w:lang w:val="en-US"/>
        </w:rPr>
        <w:t>c</w:t>
      </w:r>
      <w:r w:rsidRPr="002A3498">
        <w:rPr>
          <w:lang w:val="en-US"/>
        </w:rPr>
        <w:t xml:space="preserve">lassic Rett Syndrome. </w:t>
      </w:r>
      <w:r w:rsidRPr="002A3498">
        <w:rPr>
          <w:i/>
          <w:iCs/>
          <w:lang w:val="en-US"/>
        </w:rPr>
        <w:t>Ches</w:t>
      </w:r>
      <w:r w:rsidR="00D26775" w:rsidRPr="002A3498">
        <w:rPr>
          <w:i/>
          <w:iCs/>
          <w:lang w:val="en-US"/>
        </w:rPr>
        <w:t>t</w:t>
      </w:r>
      <w:r w:rsidRPr="002A3498">
        <w:rPr>
          <w:lang w:val="en-US"/>
        </w:rPr>
        <w:t xml:space="preserve"> 2010;138:</w:t>
      </w:r>
      <w:r w:rsidR="00D26775" w:rsidRPr="002A3498">
        <w:rPr>
          <w:lang w:val="en-US"/>
        </w:rPr>
        <w:t xml:space="preserve"> </w:t>
      </w:r>
      <w:r w:rsidRPr="002A3498">
        <w:rPr>
          <w:lang w:val="en-US"/>
        </w:rPr>
        <w:t>386-392.</w:t>
      </w:r>
    </w:p>
    <w:p w14:paraId="283E1FA7" w14:textId="7E531344" w:rsidR="00D26775" w:rsidRPr="002A3498" w:rsidRDefault="004E4F61" w:rsidP="004E4F61">
      <w:pPr>
        <w:spacing w:line="360" w:lineRule="auto"/>
        <w:ind w:left="700" w:right="-142" w:hanging="700"/>
        <w:jc w:val="both"/>
        <w:rPr>
          <w:lang w:val="en-US"/>
        </w:rPr>
      </w:pPr>
      <w:r w:rsidRPr="002A3498">
        <w:rPr>
          <w:lang w:val="en-US"/>
        </w:rPr>
        <w:t>2</w:t>
      </w:r>
      <w:r w:rsidR="00F12EB6" w:rsidRPr="002A3498">
        <w:rPr>
          <w:lang w:val="en-US"/>
        </w:rPr>
        <w:t>6</w:t>
      </w:r>
      <w:r w:rsidRPr="002A3498">
        <w:rPr>
          <w:lang w:val="en-US"/>
        </w:rPr>
        <w:t xml:space="preserve">. </w:t>
      </w:r>
      <w:r w:rsidRPr="002A3498">
        <w:rPr>
          <w:lang w:val="en-US"/>
        </w:rPr>
        <w:tab/>
      </w:r>
      <w:proofErr w:type="spellStart"/>
      <w:r w:rsidRPr="002A3498">
        <w:rPr>
          <w:lang w:val="en-US"/>
        </w:rPr>
        <w:t>Theoharides</w:t>
      </w:r>
      <w:proofErr w:type="spellEnd"/>
      <w:r w:rsidRPr="002A3498">
        <w:rPr>
          <w:lang w:val="en-US"/>
        </w:rPr>
        <w:t xml:space="preserve"> TC, </w:t>
      </w:r>
      <w:proofErr w:type="spellStart"/>
      <w:r w:rsidRPr="002A3498">
        <w:rPr>
          <w:lang w:val="en-US"/>
        </w:rPr>
        <w:t>Athanassiou</w:t>
      </w:r>
      <w:proofErr w:type="spellEnd"/>
      <w:r w:rsidRPr="002A3498">
        <w:rPr>
          <w:lang w:val="en-US"/>
        </w:rPr>
        <w:t xml:space="preserve"> M, </w:t>
      </w:r>
      <w:proofErr w:type="spellStart"/>
      <w:r w:rsidRPr="002A3498">
        <w:rPr>
          <w:lang w:val="en-US"/>
        </w:rPr>
        <w:t>Panagiotidou</w:t>
      </w:r>
      <w:proofErr w:type="spellEnd"/>
      <w:r w:rsidRPr="002A3498">
        <w:rPr>
          <w:lang w:val="en-US"/>
        </w:rPr>
        <w:t xml:space="preserve"> S, Doyle R. Dysregulated brain immunity and </w:t>
      </w:r>
      <w:proofErr w:type="spellStart"/>
      <w:r w:rsidRPr="002A3498">
        <w:rPr>
          <w:lang w:val="en-US"/>
        </w:rPr>
        <w:t>neurotrophin</w:t>
      </w:r>
      <w:proofErr w:type="spellEnd"/>
      <w:r w:rsidRPr="002A3498">
        <w:rPr>
          <w:lang w:val="en-US"/>
        </w:rPr>
        <w:t xml:space="preserve"> signaling in Rett </w:t>
      </w:r>
      <w:r w:rsidR="00F12EB6" w:rsidRPr="002A3498">
        <w:rPr>
          <w:lang w:val="en-US"/>
        </w:rPr>
        <w:t>S</w:t>
      </w:r>
      <w:r w:rsidRPr="002A3498">
        <w:rPr>
          <w:lang w:val="en-US"/>
        </w:rPr>
        <w:t xml:space="preserve">yndrome and autism spectrum disorders. </w:t>
      </w:r>
      <w:r w:rsidRPr="002A3498">
        <w:rPr>
          <w:i/>
          <w:iCs/>
          <w:lang w:val="en-US"/>
        </w:rPr>
        <w:t xml:space="preserve">J </w:t>
      </w:r>
      <w:proofErr w:type="spellStart"/>
      <w:r w:rsidRPr="002A3498">
        <w:rPr>
          <w:i/>
          <w:iCs/>
          <w:lang w:val="en-US"/>
        </w:rPr>
        <w:t>Neuroimmunol</w:t>
      </w:r>
      <w:proofErr w:type="spellEnd"/>
      <w:r w:rsidR="00D26775" w:rsidRPr="002A3498">
        <w:rPr>
          <w:i/>
          <w:iCs/>
          <w:lang w:val="en-US"/>
        </w:rPr>
        <w:t xml:space="preserve"> </w:t>
      </w:r>
      <w:r w:rsidRPr="002A3498">
        <w:rPr>
          <w:lang w:val="en-US"/>
        </w:rPr>
        <w:t xml:space="preserve">2015;279:33-38. </w:t>
      </w:r>
    </w:p>
    <w:p w14:paraId="7250FF2A" w14:textId="2350BA94" w:rsidR="004E4F61" w:rsidRPr="002A3498" w:rsidRDefault="004E4F61" w:rsidP="004E4F61">
      <w:pPr>
        <w:spacing w:line="360" w:lineRule="auto"/>
        <w:ind w:left="700" w:right="-142" w:hanging="700"/>
        <w:jc w:val="both"/>
        <w:rPr>
          <w:lang w:val="en-US"/>
        </w:rPr>
      </w:pPr>
      <w:r w:rsidRPr="002A3498">
        <w:rPr>
          <w:lang w:val="en-US"/>
        </w:rPr>
        <w:lastRenderedPageBreak/>
        <w:t>2</w:t>
      </w:r>
      <w:r w:rsidR="00F12EB6" w:rsidRPr="002A3498">
        <w:rPr>
          <w:lang w:val="en-US"/>
        </w:rPr>
        <w:t>7</w:t>
      </w:r>
      <w:r w:rsidRPr="002A3498">
        <w:rPr>
          <w:lang w:val="en-US"/>
        </w:rPr>
        <w:t xml:space="preserve">. </w:t>
      </w:r>
      <w:r w:rsidRPr="002A3498">
        <w:rPr>
          <w:lang w:val="en-US"/>
        </w:rPr>
        <w:tab/>
      </w:r>
      <w:proofErr w:type="spellStart"/>
      <w:r w:rsidRPr="002A3498">
        <w:rPr>
          <w:lang w:val="en-US"/>
        </w:rPr>
        <w:t>Kishi</w:t>
      </w:r>
      <w:proofErr w:type="spellEnd"/>
      <w:r w:rsidRPr="002A3498">
        <w:rPr>
          <w:lang w:val="en-US"/>
        </w:rPr>
        <w:t xml:space="preserve"> N, MacDonald JL, Ye J, </w:t>
      </w:r>
      <w:proofErr w:type="spellStart"/>
      <w:r w:rsidRPr="002A3498">
        <w:rPr>
          <w:lang w:val="en-US"/>
        </w:rPr>
        <w:t>Molyneaux</w:t>
      </w:r>
      <w:proofErr w:type="spellEnd"/>
      <w:r w:rsidRPr="002A3498">
        <w:rPr>
          <w:lang w:val="en-US"/>
        </w:rPr>
        <w:t xml:space="preserve"> BJ, Azim E, </w:t>
      </w:r>
      <w:proofErr w:type="spellStart"/>
      <w:r w:rsidRPr="002A3498">
        <w:rPr>
          <w:lang w:val="en-US"/>
        </w:rPr>
        <w:t>Macklis</w:t>
      </w:r>
      <w:proofErr w:type="spellEnd"/>
      <w:r w:rsidRPr="002A3498">
        <w:rPr>
          <w:lang w:val="en-US"/>
        </w:rPr>
        <w:t xml:space="preserve"> JD. Reduction of aberrant NF-</w:t>
      </w:r>
      <w:r w:rsidRPr="002A3498">
        <w:rPr>
          <w:lang w:val="es-ES"/>
        </w:rPr>
        <w:t>κ</w:t>
      </w:r>
      <w:r w:rsidRPr="002A3498">
        <w:rPr>
          <w:lang w:val="en-US"/>
        </w:rPr>
        <w:t>B signal</w:t>
      </w:r>
      <w:del w:id="40" w:author="Microsoft Office User" w:date="2020-08-12T13:29:00Z">
        <w:r w:rsidRPr="002A3498" w:rsidDel="000866A0">
          <w:rPr>
            <w:lang w:val="en-US"/>
          </w:rPr>
          <w:delText>l</w:delText>
        </w:r>
      </w:del>
      <w:r w:rsidRPr="002A3498">
        <w:rPr>
          <w:lang w:val="en-US"/>
        </w:rPr>
        <w:t xml:space="preserve">ing ameliorates Rett syndrome phenotypes in Mecp2-null mice. </w:t>
      </w:r>
      <w:r w:rsidRPr="002A3498">
        <w:rPr>
          <w:i/>
          <w:iCs/>
          <w:lang w:val="en-US"/>
        </w:rPr>
        <w:t xml:space="preserve">Nat </w:t>
      </w:r>
      <w:proofErr w:type="spellStart"/>
      <w:r w:rsidRPr="002A3498">
        <w:rPr>
          <w:i/>
          <w:iCs/>
          <w:lang w:val="en-US"/>
        </w:rPr>
        <w:t>Commun</w:t>
      </w:r>
      <w:proofErr w:type="spellEnd"/>
      <w:r w:rsidR="00D26775" w:rsidRPr="002A3498">
        <w:rPr>
          <w:lang w:val="en-US"/>
        </w:rPr>
        <w:t xml:space="preserve"> </w:t>
      </w:r>
      <w:r w:rsidRPr="002A3498">
        <w:rPr>
          <w:lang w:val="en-US"/>
        </w:rPr>
        <w:t xml:space="preserve">2016;7:1-13. </w:t>
      </w:r>
    </w:p>
    <w:p w14:paraId="2859E2A0" w14:textId="4983F2F3" w:rsidR="004E4F61" w:rsidRPr="001F561B" w:rsidRDefault="004E4F61" w:rsidP="004E4F61">
      <w:pPr>
        <w:spacing w:line="360" w:lineRule="auto"/>
        <w:ind w:left="700" w:right="-142" w:hanging="700"/>
        <w:jc w:val="both"/>
        <w:rPr>
          <w:lang w:val="en-US"/>
        </w:rPr>
      </w:pPr>
      <w:r w:rsidRPr="002A3498">
        <w:rPr>
          <w:lang w:val="en-US"/>
        </w:rPr>
        <w:t>2</w:t>
      </w:r>
      <w:r w:rsidR="00F12EB6" w:rsidRPr="002A3498">
        <w:rPr>
          <w:lang w:val="en-US"/>
        </w:rPr>
        <w:t>8</w:t>
      </w:r>
      <w:r w:rsidRPr="002A3498">
        <w:rPr>
          <w:lang w:val="en-US"/>
        </w:rPr>
        <w:t xml:space="preserve">. </w:t>
      </w:r>
      <w:r w:rsidRPr="002A3498">
        <w:rPr>
          <w:lang w:val="en-US"/>
        </w:rPr>
        <w:tab/>
      </w:r>
      <w:proofErr w:type="spellStart"/>
      <w:r w:rsidRPr="002A3498">
        <w:rPr>
          <w:lang w:val="en-US"/>
        </w:rPr>
        <w:t>Shahbazian</w:t>
      </w:r>
      <w:proofErr w:type="spellEnd"/>
      <w:r w:rsidRPr="002A3498">
        <w:rPr>
          <w:lang w:val="en-US"/>
        </w:rPr>
        <w:t xml:space="preserve"> M, Young J, </w:t>
      </w:r>
      <w:proofErr w:type="spellStart"/>
      <w:r w:rsidRPr="002A3498">
        <w:rPr>
          <w:lang w:val="en-US"/>
        </w:rPr>
        <w:t>Yuva-Paylor</w:t>
      </w:r>
      <w:proofErr w:type="spellEnd"/>
      <w:r w:rsidRPr="002A3498">
        <w:rPr>
          <w:lang w:val="en-US"/>
        </w:rPr>
        <w:t xml:space="preserve"> L, et al. Mice with truncated MeCP2 recapitulate many Rett syndrome features and display hyperacetylation of histone H3. </w:t>
      </w:r>
      <w:r w:rsidRPr="001F561B">
        <w:rPr>
          <w:i/>
          <w:iCs/>
          <w:lang w:val="en-US"/>
        </w:rPr>
        <w:t>Neuron</w:t>
      </w:r>
      <w:r w:rsidRPr="001F561B">
        <w:rPr>
          <w:lang w:val="en-US"/>
        </w:rPr>
        <w:t xml:space="preserve"> 2002;35:243-254.</w:t>
      </w:r>
    </w:p>
    <w:p w14:paraId="1B57CB0D" w14:textId="2DC25E91" w:rsidR="004E4F61" w:rsidRPr="002A3498" w:rsidRDefault="004E4F61" w:rsidP="004E4F61">
      <w:pPr>
        <w:spacing w:line="360" w:lineRule="auto"/>
        <w:ind w:left="700" w:right="-142" w:hanging="700"/>
        <w:jc w:val="both"/>
        <w:rPr>
          <w:lang w:val="en-US"/>
        </w:rPr>
      </w:pPr>
      <w:r w:rsidRPr="001F561B">
        <w:rPr>
          <w:lang w:val="en-US"/>
        </w:rPr>
        <w:t>2</w:t>
      </w:r>
      <w:r w:rsidR="00F12EB6" w:rsidRPr="001F561B">
        <w:rPr>
          <w:lang w:val="en-US"/>
        </w:rPr>
        <w:t>9</w:t>
      </w:r>
      <w:r w:rsidRPr="001F561B">
        <w:rPr>
          <w:lang w:val="en-US"/>
        </w:rPr>
        <w:t xml:space="preserve">. </w:t>
      </w:r>
      <w:r w:rsidRPr="001F561B">
        <w:rPr>
          <w:lang w:val="en-US"/>
        </w:rPr>
        <w:tab/>
      </w:r>
      <w:r w:rsidR="00F12EB6" w:rsidRPr="002A3498">
        <w:t xml:space="preserve">Dulgerian LR, Garrido V V., Stempin CC, Cerbán FM. </w:t>
      </w:r>
      <w:r w:rsidR="00F12EB6" w:rsidRPr="002A3498">
        <w:rPr>
          <w:lang w:val="en-US"/>
        </w:rPr>
        <w:t xml:space="preserve">Programmed death ligand 2 regulates arginase induction and modifies Trypanosoma </w:t>
      </w:r>
      <w:proofErr w:type="spellStart"/>
      <w:r w:rsidR="00F12EB6" w:rsidRPr="002A3498">
        <w:rPr>
          <w:lang w:val="en-US"/>
        </w:rPr>
        <w:t>cruzi</w:t>
      </w:r>
      <w:proofErr w:type="spellEnd"/>
      <w:r w:rsidR="00F12EB6" w:rsidRPr="002A3498">
        <w:rPr>
          <w:lang w:val="en-US"/>
        </w:rPr>
        <w:t xml:space="preserve"> survival in macrophages during murine experimental infection. </w:t>
      </w:r>
      <w:r w:rsidR="00F12EB6" w:rsidRPr="002A3498">
        <w:rPr>
          <w:i/>
          <w:iCs/>
          <w:lang w:val="en-US"/>
        </w:rPr>
        <w:t>Immunology</w:t>
      </w:r>
      <w:r w:rsidR="00F12EB6" w:rsidRPr="002A3498">
        <w:rPr>
          <w:lang w:val="en-US"/>
        </w:rPr>
        <w:t xml:space="preserve"> 2011;133:29-40. </w:t>
      </w:r>
      <w:r w:rsidRPr="002A3498">
        <w:rPr>
          <w:lang w:val="en-US"/>
        </w:rPr>
        <w:t xml:space="preserve"> </w:t>
      </w:r>
    </w:p>
    <w:p w14:paraId="5AA9FDC2" w14:textId="7B1E6729" w:rsidR="00A636C2" w:rsidRPr="002A3498" w:rsidRDefault="00F12EB6" w:rsidP="00F12EB6">
      <w:pPr>
        <w:spacing w:line="360" w:lineRule="auto"/>
        <w:ind w:left="700" w:right="-142" w:hanging="700"/>
        <w:jc w:val="both"/>
        <w:rPr>
          <w:lang w:val="en-US"/>
        </w:rPr>
      </w:pPr>
      <w:r w:rsidRPr="002A3498">
        <w:rPr>
          <w:lang w:val="en-US"/>
        </w:rPr>
        <w:t>30</w:t>
      </w:r>
      <w:r w:rsidR="004E4F61" w:rsidRPr="002A3498">
        <w:rPr>
          <w:lang w:val="en-US"/>
        </w:rPr>
        <w:t xml:space="preserve">. </w:t>
      </w:r>
      <w:r w:rsidR="004E4F61" w:rsidRPr="002A3498">
        <w:rPr>
          <w:lang w:val="en-US"/>
        </w:rPr>
        <w:tab/>
        <w:t xml:space="preserve"> Choi HS, Kim JW, Cha YN, Kim C. A </w:t>
      </w:r>
      <w:r w:rsidR="00D26775" w:rsidRPr="002A3498">
        <w:rPr>
          <w:lang w:val="en-US"/>
        </w:rPr>
        <w:t>q</w:t>
      </w:r>
      <w:r w:rsidR="004E4F61" w:rsidRPr="002A3498">
        <w:rPr>
          <w:lang w:val="en-US"/>
        </w:rPr>
        <w:t xml:space="preserve">uantitative </w:t>
      </w:r>
      <w:proofErr w:type="spellStart"/>
      <w:r w:rsidR="00D26775" w:rsidRPr="002A3498">
        <w:rPr>
          <w:lang w:val="en-US"/>
        </w:rPr>
        <w:t>n</w:t>
      </w:r>
      <w:r w:rsidR="004E4F61" w:rsidRPr="002A3498">
        <w:rPr>
          <w:lang w:val="en-US"/>
        </w:rPr>
        <w:t>itroblue</w:t>
      </w:r>
      <w:proofErr w:type="spellEnd"/>
      <w:r w:rsidR="004E4F61" w:rsidRPr="002A3498">
        <w:rPr>
          <w:lang w:val="en-US"/>
        </w:rPr>
        <w:t xml:space="preserve"> </w:t>
      </w:r>
      <w:r w:rsidR="00D26775" w:rsidRPr="002A3498">
        <w:rPr>
          <w:lang w:val="en-US"/>
        </w:rPr>
        <w:t>t</w:t>
      </w:r>
      <w:r w:rsidR="004E4F61" w:rsidRPr="002A3498">
        <w:rPr>
          <w:lang w:val="en-US"/>
        </w:rPr>
        <w:t xml:space="preserve">etrazolium </w:t>
      </w:r>
      <w:r w:rsidR="00D26775" w:rsidRPr="002A3498">
        <w:rPr>
          <w:lang w:val="en-US"/>
        </w:rPr>
        <w:t xml:space="preserve">assay for determining intracellular superoxide anion production in phagocytic cells. </w:t>
      </w:r>
      <w:r w:rsidR="004E4F61" w:rsidRPr="002A3498">
        <w:rPr>
          <w:i/>
          <w:iCs/>
          <w:lang w:val="en-US"/>
        </w:rPr>
        <w:t xml:space="preserve">J </w:t>
      </w:r>
      <w:proofErr w:type="spellStart"/>
      <w:r w:rsidR="004E4F61" w:rsidRPr="002A3498">
        <w:rPr>
          <w:i/>
          <w:iCs/>
          <w:lang w:val="en-US"/>
        </w:rPr>
        <w:t>Immunoass</w:t>
      </w:r>
      <w:proofErr w:type="spellEnd"/>
      <w:r w:rsidR="004E4F61" w:rsidRPr="002A3498">
        <w:rPr>
          <w:i/>
          <w:iCs/>
          <w:lang w:val="en-US"/>
        </w:rPr>
        <w:t xml:space="preserve"> </w:t>
      </w:r>
      <w:proofErr w:type="spellStart"/>
      <w:r w:rsidR="004E4F61" w:rsidRPr="002A3498">
        <w:rPr>
          <w:i/>
          <w:iCs/>
          <w:lang w:val="en-US"/>
        </w:rPr>
        <w:t>Immunochem</w:t>
      </w:r>
      <w:proofErr w:type="spellEnd"/>
      <w:r w:rsidR="004E4F61" w:rsidRPr="002A3498">
        <w:rPr>
          <w:lang w:val="en-US"/>
        </w:rPr>
        <w:t xml:space="preserve"> 2006;27:31-44.</w:t>
      </w:r>
    </w:p>
    <w:p w14:paraId="0424373C" w14:textId="45F55F66" w:rsidR="00A4341F" w:rsidRDefault="00A4341F" w:rsidP="00A4341F">
      <w:pPr>
        <w:widowControl w:val="0"/>
        <w:autoSpaceDE w:val="0"/>
        <w:autoSpaceDN w:val="0"/>
        <w:adjustRightInd w:val="0"/>
        <w:spacing w:line="360" w:lineRule="auto"/>
        <w:rPr>
          <w:b/>
          <w:bCs/>
          <w:lang w:val="en-US"/>
        </w:rPr>
      </w:pPr>
    </w:p>
    <w:p w14:paraId="7159B1F4" w14:textId="7C47884D" w:rsidR="002445BA" w:rsidRDefault="002445BA" w:rsidP="00A4341F">
      <w:pPr>
        <w:widowControl w:val="0"/>
        <w:autoSpaceDE w:val="0"/>
        <w:autoSpaceDN w:val="0"/>
        <w:adjustRightInd w:val="0"/>
        <w:spacing w:line="360" w:lineRule="auto"/>
        <w:rPr>
          <w:b/>
          <w:bCs/>
          <w:lang w:val="en-US"/>
        </w:rPr>
      </w:pPr>
    </w:p>
    <w:p w14:paraId="445460FF" w14:textId="77777777" w:rsidR="007A7D55" w:rsidRDefault="007A7D55" w:rsidP="00297B70">
      <w:pPr>
        <w:widowControl w:val="0"/>
        <w:autoSpaceDE w:val="0"/>
        <w:autoSpaceDN w:val="0"/>
        <w:adjustRightInd w:val="0"/>
        <w:spacing w:line="360" w:lineRule="auto"/>
        <w:jc w:val="both"/>
        <w:rPr>
          <w:lang w:val="en-US"/>
        </w:rPr>
      </w:pPr>
    </w:p>
    <w:p w14:paraId="155A5D48" w14:textId="518668DB" w:rsidR="002445BA" w:rsidRDefault="002445BA" w:rsidP="00A4341F">
      <w:pPr>
        <w:widowControl w:val="0"/>
        <w:autoSpaceDE w:val="0"/>
        <w:autoSpaceDN w:val="0"/>
        <w:adjustRightInd w:val="0"/>
        <w:spacing w:line="360" w:lineRule="auto"/>
        <w:rPr>
          <w:lang w:val="en-US"/>
        </w:rPr>
      </w:pPr>
    </w:p>
    <w:p w14:paraId="2C716D08" w14:textId="07E92B55" w:rsidR="007A7D55" w:rsidRDefault="007A7D55" w:rsidP="00A4341F">
      <w:pPr>
        <w:widowControl w:val="0"/>
        <w:autoSpaceDE w:val="0"/>
        <w:autoSpaceDN w:val="0"/>
        <w:adjustRightInd w:val="0"/>
        <w:spacing w:line="360" w:lineRule="auto"/>
        <w:rPr>
          <w:lang w:val="en-US"/>
        </w:rPr>
      </w:pPr>
    </w:p>
    <w:p w14:paraId="17300E4F" w14:textId="3EBDC0E3" w:rsidR="007A7D55" w:rsidRDefault="007A7D55" w:rsidP="00A4341F">
      <w:pPr>
        <w:widowControl w:val="0"/>
        <w:autoSpaceDE w:val="0"/>
        <w:autoSpaceDN w:val="0"/>
        <w:adjustRightInd w:val="0"/>
        <w:spacing w:line="360" w:lineRule="auto"/>
        <w:rPr>
          <w:lang w:val="en-US"/>
        </w:rPr>
      </w:pPr>
    </w:p>
    <w:p w14:paraId="109D977D" w14:textId="456FCC89" w:rsidR="007A7D55" w:rsidRDefault="007A7D55" w:rsidP="00A4341F">
      <w:pPr>
        <w:widowControl w:val="0"/>
        <w:autoSpaceDE w:val="0"/>
        <w:autoSpaceDN w:val="0"/>
        <w:adjustRightInd w:val="0"/>
        <w:spacing w:line="360" w:lineRule="auto"/>
        <w:rPr>
          <w:lang w:val="en-US"/>
        </w:rPr>
      </w:pPr>
    </w:p>
    <w:p w14:paraId="6D068087" w14:textId="4B35E61E" w:rsidR="007A7D55" w:rsidRDefault="007A7D55" w:rsidP="00A4341F">
      <w:pPr>
        <w:widowControl w:val="0"/>
        <w:autoSpaceDE w:val="0"/>
        <w:autoSpaceDN w:val="0"/>
        <w:adjustRightInd w:val="0"/>
        <w:spacing w:line="360" w:lineRule="auto"/>
        <w:rPr>
          <w:lang w:val="en-US"/>
        </w:rPr>
      </w:pPr>
    </w:p>
    <w:p w14:paraId="6DC9E709" w14:textId="0AE9D94E" w:rsidR="007A7D55" w:rsidRDefault="007A7D55" w:rsidP="00A4341F">
      <w:pPr>
        <w:widowControl w:val="0"/>
        <w:autoSpaceDE w:val="0"/>
        <w:autoSpaceDN w:val="0"/>
        <w:adjustRightInd w:val="0"/>
        <w:spacing w:line="360" w:lineRule="auto"/>
        <w:rPr>
          <w:lang w:val="en-US"/>
        </w:rPr>
      </w:pPr>
    </w:p>
    <w:p w14:paraId="4842378A" w14:textId="77777777" w:rsidR="007A7D55" w:rsidRDefault="007A7D55" w:rsidP="00A4341F">
      <w:pPr>
        <w:widowControl w:val="0"/>
        <w:autoSpaceDE w:val="0"/>
        <w:autoSpaceDN w:val="0"/>
        <w:adjustRightInd w:val="0"/>
        <w:spacing w:line="360" w:lineRule="auto"/>
        <w:rPr>
          <w:b/>
          <w:bCs/>
          <w:lang w:val="en-US"/>
        </w:rPr>
      </w:pPr>
    </w:p>
    <w:p w14:paraId="0AC5187E" w14:textId="1A26663C" w:rsidR="002445BA" w:rsidRDefault="002445BA" w:rsidP="00A4341F">
      <w:pPr>
        <w:widowControl w:val="0"/>
        <w:autoSpaceDE w:val="0"/>
        <w:autoSpaceDN w:val="0"/>
        <w:adjustRightInd w:val="0"/>
        <w:spacing w:line="360" w:lineRule="auto"/>
        <w:rPr>
          <w:b/>
          <w:bCs/>
          <w:lang w:val="en-US"/>
        </w:rPr>
      </w:pPr>
    </w:p>
    <w:p w14:paraId="4E2CD680" w14:textId="525ED2BA" w:rsidR="002445BA" w:rsidRDefault="002445BA" w:rsidP="00A4341F">
      <w:pPr>
        <w:widowControl w:val="0"/>
        <w:autoSpaceDE w:val="0"/>
        <w:autoSpaceDN w:val="0"/>
        <w:adjustRightInd w:val="0"/>
        <w:spacing w:line="360" w:lineRule="auto"/>
        <w:rPr>
          <w:b/>
          <w:bCs/>
          <w:lang w:val="en-US"/>
        </w:rPr>
      </w:pPr>
    </w:p>
    <w:p w14:paraId="1AC70CDA" w14:textId="2FA1B590" w:rsidR="002445BA" w:rsidRDefault="002445BA" w:rsidP="00A4341F">
      <w:pPr>
        <w:widowControl w:val="0"/>
        <w:autoSpaceDE w:val="0"/>
        <w:autoSpaceDN w:val="0"/>
        <w:adjustRightInd w:val="0"/>
        <w:spacing w:line="360" w:lineRule="auto"/>
        <w:rPr>
          <w:b/>
          <w:bCs/>
          <w:lang w:val="en-US"/>
        </w:rPr>
      </w:pPr>
    </w:p>
    <w:p w14:paraId="69BF325F" w14:textId="4E7FAF66" w:rsidR="003D1573" w:rsidRDefault="003D1573" w:rsidP="00A4341F">
      <w:pPr>
        <w:widowControl w:val="0"/>
        <w:autoSpaceDE w:val="0"/>
        <w:autoSpaceDN w:val="0"/>
        <w:adjustRightInd w:val="0"/>
        <w:spacing w:line="360" w:lineRule="auto"/>
        <w:rPr>
          <w:b/>
          <w:bCs/>
          <w:lang w:val="en-US"/>
        </w:rPr>
      </w:pPr>
    </w:p>
    <w:p w14:paraId="1378C45C" w14:textId="2AF05279" w:rsidR="003D1573" w:rsidRDefault="003D1573" w:rsidP="00A4341F">
      <w:pPr>
        <w:widowControl w:val="0"/>
        <w:autoSpaceDE w:val="0"/>
        <w:autoSpaceDN w:val="0"/>
        <w:adjustRightInd w:val="0"/>
        <w:spacing w:line="360" w:lineRule="auto"/>
        <w:rPr>
          <w:b/>
          <w:bCs/>
          <w:lang w:val="en-US"/>
        </w:rPr>
      </w:pPr>
    </w:p>
    <w:p w14:paraId="6098BB4E" w14:textId="2D35E2DA" w:rsidR="003D1573" w:rsidRDefault="003D1573" w:rsidP="00A4341F">
      <w:pPr>
        <w:widowControl w:val="0"/>
        <w:autoSpaceDE w:val="0"/>
        <w:autoSpaceDN w:val="0"/>
        <w:adjustRightInd w:val="0"/>
        <w:spacing w:line="360" w:lineRule="auto"/>
        <w:rPr>
          <w:b/>
          <w:bCs/>
          <w:lang w:val="en-US"/>
        </w:rPr>
      </w:pPr>
    </w:p>
    <w:p w14:paraId="074C8843" w14:textId="7C1C0E3B" w:rsidR="003D1573" w:rsidRDefault="003D1573" w:rsidP="00A4341F">
      <w:pPr>
        <w:widowControl w:val="0"/>
        <w:autoSpaceDE w:val="0"/>
        <w:autoSpaceDN w:val="0"/>
        <w:adjustRightInd w:val="0"/>
        <w:spacing w:line="360" w:lineRule="auto"/>
        <w:rPr>
          <w:b/>
          <w:bCs/>
          <w:lang w:val="en-US"/>
        </w:rPr>
      </w:pPr>
    </w:p>
    <w:p w14:paraId="5B5AF474" w14:textId="4DF785C1" w:rsidR="003D1573" w:rsidRDefault="003D1573" w:rsidP="00A4341F">
      <w:pPr>
        <w:widowControl w:val="0"/>
        <w:autoSpaceDE w:val="0"/>
        <w:autoSpaceDN w:val="0"/>
        <w:adjustRightInd w:val="0"/>
        <w:spacing w:line="360" w:lineRule="auto"/>
        <w:rPr>
          <w:b/>
          <w:bCs/>
          <w:lang w:val="en-US"/>
        </w:rPr>
      </w:pPr>
    </w:p>
    <w:p w14:paraId="2BD323B1" w14:textId="0F3358BB" w:rsidR="003D1573" w:rsidRDefault="003D1573" w:rsidP="00A4341F">
      <w:pPr>
        <w:widowControl w:val="0"/>
        <w:autoSpaceDE w:val="0"/>
        <w:autoSpaceDN w:val="0"/>
        <w:adjustRightInd w:val="0"/>
        <w:spacing w:line="360" w:lineRule="auto"/>
        <w:rPr>
          <w:b/>
          <w:bCs/>
          <w:lang w:val="en-US"/>
        </w:rPr>
      </w:pPr>
    </w:p>
    <w:p w14:paraId="3FDFC45E" w14:textId="2A3F5DD8" w:rsidR="003D1573" w:rsidRDefault="003D1573" w:rsidP="00A4341F">
      <w:pPr>
        <w:widowControl w:val="0"/>
        <w:autoSpaceDE w:val="0"/>
        <w:autoSpaceDN w:val="0"/>
        <w:adjustRightInd w:val="0"/>
        <w:spacing w:line="360" w:lineRule="auto"/>
        <w:rPr>
          <w:b/>
          <w:bCs/>
          <w:lang w:val="en-US"/>
        </w:rPr>
      </w:pPr>
    </w:p>
    <w:p w14:paraId="5BFFE8F4" w14:textId="77777777" w:rsidR="003D1573" w:rsidRDefault="003D1573" w:rsidP="00A4341F">
      <w:pPr>
        <w:widowControl w:val="0"/>
        <w:autoSpaceDE w:val="0"/>
        <w:autoSpaceDN w:val="0"/>
        <w:adjustRightInd w:val="0"/>
        <w:spacing w:line="360" w:lineRule="auto"/>
        <w:rPr>
          <w:b/>
          <w:bCs/>
          <w:lang w:val="en-US"/>
        </w:rPr>
      </w:pPr>
    </w:p>
    <w:p w14:paraId="63DEE546" w14:textId="0A4C7B1C" w:rsidR="002445BA" w:rsidRDefault="002445BA" w:rsidP="00A4341F">
      <w:pPr>
        <w:widowControl w:val="0"/>
        <w:autoSpaceDE w:val="0"/>
        <w:autoSpaceDN w:val="0"/>
        <w:adjustRightInd w:val="0"/>
        <w:spacing w:line="360" w:lineRule="auto"/>
        <w:rPr>
          <w:b/>
          <w:bCs/>
          <w:lang w:val="en-US"/>
        </w:rPr>
      </w:pPr>
    </w:p>
    <w:p w14:paraId="4678DAEF" w14:textId="4B458F57" w:rsidR="00965C85" w:rsidRPr="00183C39" w:rsidRDefault="00965C85" w:rsidP="005F5F56">
      <w:pPr>
        <w:suppressLineNumbers/>
        <w:tabs>
          <w:tab w:val="left" w:pos="567"/>
        </w:tabs>
        <w:spacing w:before="120" w:line="360" w:lineRule="auto"/>
        <w:ind w:right="-142"/>
        <w:jc w:val="both"/>
        <w:rPr>
          <w:bCs/>
          <w:iCs/>
          <w:color w:val="000000"/>
          <w:lang w:val="en-US"/>
        </w:rPr>
      </w:pPr>
      <w:r w:rsidRPr="00183C39">
        <w:rPr>
          <w:b/>
          <w:iCs/>
          <w:color w:val="000000"/>
          <w:lang w:val="en-US"/>
        </w:rPr>
        <w:lastRenderedPageBreak/>
        <w:t xml:space="preserve">Table 1. </w:t>
      </w:r>
      <w:r w:rsidR="0034545B" w:rsidRPr="00183C39">
        <w:rPr>
          <w:bCs/>
          <w:iCs/>
          <w:color w:val="000000"/>
          <w:lang w:val="en-US"/>
        </w:rPr>
        <w:t>Summary of the p</w:t>
      </w:r>
      <w:r w:rsidR="00A636C2" w:rsidRPr="00183C39">
        <w:rPr>
          <w:bCs/>
          <w:iCs/>
          <w:color w:val="000000"/>
          <w:lang w:val="en-US"/>
        </w:rPr>
        <w:t xml:space="preserve">rimer sequence </w:t>
      </w:r>
      <w:r w:rsidR="0034545B" w:rsidRPr="00183C39">
        <w:rPr>
          <w:bCs/>
          <w:iCs/>
          <w:color w:val="000000"/>
          <w:lang w:val="en-US"/>
        </w:rPr>
        <w:t xml:space="preserve">used </w:t>
      </w:r>
      <w:r w:rsidR="00A636C2" w:rsidRPr="00183C39">
        <w:rPr>
          <w:bCs/>
          <w:iCs/>
          <w:color w:val="000000"/>
          <w:lang w:val="en-US"/>
        </w:rPr>
        <w:t>for Real Time RT-PCR</w:t>
      </w:r>
      <w:r w:rsidR="002A778A" w:rsidRPr="00183C39">
        <w:rPr>
          <w:bCs/>
          <w:iCs/>
          <w:color w:val="000000"/>
          <w:lang w:val="en-US"/>
        </w:rPr>
        <w:t xml:space="preserve"> and </w:t>
      </w:r>
      <w:r w:rsidR="00020A0A" w:rsidRPr="00183C39">
        <w:rPr>
          <w:bCs/>
          <w:iCs/>
          <w:color w:val="000000"/>
          <w:lang w:val="en-US"/>
        </w:rPr>
        <w:t>product</w:t>
      </w:r>
      <w:r w:rsidR="002A778A" w:rsidRPr="00183C39">
        <w:rPr>
          <w:bCs/>
          <w:iCs/>
          <w:color w:val="000000"/>
          <w:lang w:val="en-US"/>
        </w:rPr>
        <w:t xml:space="preserve"> sizes obtained.</w:t>
      </w:r>
    </w:p>
    <w:tbl>
      <w:tblPr>
        <w:tblStyle w:val="Tablanormal2"/>
        <w:tblpPr w:leftFromText="141" w:rightFromText="141" w:vertAnchor="text" w:horzAnchor="margin" w:tblpXSpec="center" w:tblpY="172"/>
        <w:tblW w:w="8508" w:type="dxa"/>
        <w:tblLook w:val="04A0" w:firstRow="1" w:lastRow="0" w:firstColumn="1" w:lastColumn="0" w:noHBand="0" w:noVBand="1"/>
      </w:tblPr>
      <w:tblGrid>
        <w:gridCol w:w="113"/>
        <w:gridCol w:w="786"/>
        <w:gridCol w:w="131"/>
        <w:gridCol w:w="3426"/>
        <w:gridCol w:w="122"/>
        <w:gridCol w:w="3076"/>
        <w:gridCol w:w="121"/>
        <w:gridCol w:w="1014"/>
      </w:tblGrid>
      <w:tr w:rsidR="002A778A" w:rsidRPr="00361704" w14:paraId="452EB03A" w14:textId="77777777" w:rsidTr="003931CD">
        <w:trPr>
          <w:cnfStyle w:val="100000000000" w:firstRow="1" w:lastRow="0" w:firstColumn="0" w:lastColumn="0" w:oddVBand="0" w:evenVBand="0" w:oddHBand="0"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920" w:type="dxa"/>
            <w:gridSpan w:val="2"/>
            <w:vMerge w:val="restart"/>
            <w:noWrap/>
            <w:vAlign w:val="center"/>
            <w:hideMark/>
          </w:tcPr>
          <w:p w14:paraId="5063B30E" w14:textId="77777777" w:rsidR="002A778A" w:rsidRPr="00361704" w:rsidRDefault="002A778A" w:rsidP="005F5F56">
            <w:pPr>
              <w:suppressLineNumbers/>
              <w:spacing w:before="120"/>
              <w:ind w:right="-142"/>
              <w:jc w:val="center"/>
              <w:rPr>
                <w:b w:val="0"/>
                <w:bCs w:val="0"/>
                <w:iCs/>
                <w:color w:val="000000" w:themeColor="text1"/>
                <w:lang w:eastAsia="es-ES"/>
              </w:rPr>
            </w:pPr>
            <w:r w:rsidRPr="00361704">
              <w:rPr>
                <w:iCs/>
                <w:color w:val="000000" w:themeColor="text1"/>
                <w:lang w:eastAsia="es-ES"/>
              </w:rPr>
              <w:t>Target</w:t>
            </w:r>
          </w:p>
          <w:p w14:paraId="1BD8F4AF" w14:textId="4B87F54B" w:rsidR="002A778A" w:rsidRPr="00361704" w:rsidRDefault="00450381" w:rsidP="005F5F56">
            <w:pPr>
              <w:suppressLineNumbers/>
              <w:spacing w:before="120"/>
              <w:ind w:right="-142"/>
              <w:jc w:val="center"/>
              <w:rPr>
                <w:iCs/>
                <w:color w:val="000000" w:themeColor="text1"/>
                <w:lang w:eastAsia="es-ES"/>
              </w:rPr>
            </w:pPr>
            <w:r w:rsidRPr="00361704">
              <w:rPr>
                <w:iCs/>
                <w:color w:val="000000" w:themeColor="text1"/>
                <w:lang w:eastAsia="es-ES"/>
              </w:rPr>
              <w:t>g</w:t>
            </w:r>
            <w:r w:rsidR="002A778A" w:rsidRPr="00361704">
              <w:rPr>
                <w:iCs/>
                <w:color w:val="000000" w:themeColor="text1"/>
                <w:lang w:eastAsia="es-ES"/>
              </w:rPr>
              <w:t>ene</w:t>
            </w:r>
          </w:p>
        </w:tc>
        <w:tc>
          <w:tcPr>
            <w:tcW w:w="6430" w:type="dxa"/>
            <w:gridSpan w:val="4"/>
            <w:noWrap/>
            <w:hideMark/>
          </w:tcPr>
          <w:p w14:paraId="6D2F93D2" w14:textId="4D33BDB0" w:rsidR="002A778A" w:rsidRPr="00361704" w:rsidRDefault="00AA586F" w:rsidP="005F5F56">
            <w:pPr>
              <w:suppressLineNumbers/>
              <w:spacing w:before="120"/>
              <w:ind w:right="-142"/>
              <w:jc w:val="center"/>
              <w:cnfStyle w:val="100000000000" w:firstRow="1" w:lastRow="0" w:firstColumn="0" w:lastColumn="0" w:oddVBand="0" w:evenVBand="0" w:oddHBand="0" w:evenHBand="0" w:firstRowFirstColumn="0" w:firstRowLastColumn="0" w:lastRowFirstColumn="0" w:lastRowLastColumn="0"/>
              <w:rPr>
                <w:bCs w:val="0"/>
                <w:iCs/>
                <w:color w:val="000000" w:themeColor="text1"/>
                <w:lang w:eastAsia="es-ES"/>
              </w:rPr>
            </w:pPr>
            <w:proofErr w:type="spellStart"/>
            <w:r w:rsidRPr="00361704">
              <w:rPr>
                <w:bCs w:val="0"/>
                <w:iCs/>
                <w:color w:val="000000" w:themeColor="text1"/>
                <w:lang w:eastAsia="es-ES"/>
              </w:rPr>
              <w:t>Primers</w:t>
            </w:r>
            <w:proofErr w:type="spellEnd"/>
            <w:r w:rsidRPr="00361704">
              <w:rPr>
                <w:bCs w:val="0"/>
                <w:iCs/>
                <w:color w:val="000000" w:themeColor="text1"/>
                <w:lang w:eastAsia="es-ES"/>
              </w:rPr>
              <w:t xml:space="preserve"> </w:t>
            </w:r>
            <w:proofErr w:type="spellStart"/>
            <w:r w:rsidRPr="00361704">
              <w:rPr>
                <w:bCs w:val="0"/>
                <w:iCs/>
                <w:color w:val="000000" w:themeColor="text1"/>
                <w:lang w:eastAsia="es-ES"/>
              </w:rPr>
              <w:t>Sequences</w:t>
            </w:r>
            <w:proofErr w:type="spellEnd"/>
          </w:p>
        </w:tc>
        <w:tc>
          <w:tcPr>
            <w:tcW w:w="1158" w:type="dxa"/>
            <w:gridSpan w:val="2"/>
            <w:vMerge w:val="restart"/>
            <w:noWrap/>
            <w:vAlign w:val="center"/>
            <w:hideMark/>
          </w:tcPr>
          <w:p w14:paraId="5546CC9C" w14:textId="4229ABA7" w:rsidR="002A778A" w:rsidRPr="00361704" w:rsidRDefault="003931CD" w:rsidP="005F5F56">
            <w:pPr>
              <w:suppressLineNumbers/>
              <w:spacing w:before="120"/>
              <w:ind w:right="-142"/>
              <w:jc w:val="center"/>
              <w:cnfStyle w:val="100000000000" w:firstRow="1" w:lastRow="0" w:firstColumn="0" w:lastColumn="0" w:oddVBand="0" w:evenVBand="0" w:oddHBand="0" w:evenHBand="0" w:firstRowFirstColumn="0" w:firstRowLastColumn="0" w:lastRowFirstColumn="0" w:lastRowLastColumn="0"/>
              <w:rPr>
                <w:b w:val="0"/>
                <w:bCs w:val="0"/>
                <w:iCs/>
                <w:color w:val="000000" w:themeColor="text1"/>
                <w:lang w:eastAsia="es-ES"/>
              </w:rPr>
            </w:pPr>
            <w:proofErr w:type="spellStart"/>
            <w:r w:rsidRPr="00361704">
              <w:rPr>
                <w:iCs/>
                <w:color w:val="000000" w:themeColor="text1"/>
                <w:lang w:eastAsia="es-ES"/>
              </w:rPr>
              <w:t>Product</w:t>
            </w:r>
            <w:proofErr w:type="spellEnd"/>
          </w:p>
          <w:p w14:paraId="1824571D" w14:textId="74FE69FF" w:rsidR="002A778A" w:rsidRPr="00361704" w:rsidRDefault="00450381" w:rsidP="005F5F56">
            <w:pPr>
              <w:suppressLineNumbers/>
              <w:spacing w:before="120"/>
              <w:ind w:right="-142"/>
              <w:jc w:val="center"/>
              <w:cnfStyle w:val="100000000000" w:firstRow="1" w:lastRow="0" w:firstColumn="0" w:lastColumn="0" w:oddVBand="0" w:evenVBand="0" w:oddHBand="0" w:evenHBand="0" w:firstRowFirstColumn="0" w:firstRowLastColumn="0" w:lastRowFirstColumn="0" w:lastRowLastColumn="0"/>
              <w:rPr>
                <w:iCs/>
                <w:color w:val="000000" w:themeColor="text1"/>
                <w:lang w:eastAsia="es-ES"/>
              </w:rPr>
            </w:pPr>
            <w:proofErr w:type="spellStart"/>
            <w:r w:rsidRPr="00361704">
              <w:rPr>
                <w:iCs/>
                <w:color w:val="000000" w:themeColor="text1"/>
                <w:lang w:eastAsia="es-ES"/>
              </w:rPr>
              <w:t>s</w:t>
            </w:r>
            <w:r w:rsidR="002A778A" w:rsidRPr="00361704">
              <w:rPr>
                <w:iCs/>
                <w:color w:val="000000" w:themeColor="text1"/>
                <w:lang w:eastAsia="es-ES"/>
              </w:rPr>
              <w:t>ize</w:t>
            </w:r>
            <w:proofErr w:type="spellEnd"/>
            <w:r w:rsidR="002A778A" w:rsidRPr="00361704">
              <w:rPr>
                <w:iCs/>
                <w:color w:val="000000" w:themeColor="text1"/>
                <w:lang w:eastAsia="es-ES"/>
              </w:rPr>
              <w:t xml:space="preserve"> (</w:t>
            </w:r>
            <w:proofErr w:type="spellStart"/>
            <w:r w:rsidR="00683946" w:rsidRPr="00361704">
              <w:rPr>
                <w:iCs/>
                <w:color w:val="000000" w:themeColor="text1"/>
                <w:lang w:eastAsia="es-ES"/>
              </w:rPr>
              <w:t>bp</w:t>
            </w:r>
            <w:proofErr w:type="spellEnd"/>
            <w:r w:rsidR="002A778A" w:rsidRPr="00361704">
              <w:rPr>
                <w:iCs/>
                <w:color w:val="000000" w:themeColor="text1"/>
                <w:lang w:eastAsia="es-ES"/>
              </w:rPr>
              <w:t>)</w:t>
            </w:r>
          </w:p>
        </w:tc>
      </w:tr>
      <w:tr w:rsidR="002A778A" w:rsidRPr="00361704" w14:paraId="3C5EEC46" w14:textId="77777777" w:rsidTr="003931CD">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920" w:type="dxa"/>
            <w:gridSpan w:val="2"/>
            <w:vMerge/>
            <w:hideMark/>
          </w:tcPr>
          <w:p w14:paraId="2B2B7FDB" w14:textId="77777777" w:rsidR="002A778A" w:rsidRPr="00361704" w:rsidRDefault="002A778A" w:rsidP="005F5F56">
            <w:pPr>
              <w:suppressLineNumbers/>
              <w:spacing w:before="120"/>
              <w:ind w:right="-142"/>
              <w:jc w:val="both"/>
              <w:rPr>
                <w:iCs/>
                <w:color w:val="000000" w:themeColor="text1"/>
                <w:lang w:eastAsia="es-ES"/>
              </w:rPr>
            </w:pPr>
          </w:p>
        </w:tc>
        <w:tc>
          <w:tcPr>
            <w:tcW w:w="3391" w:type="dxa"/>
            <w:gridSpan w:val="2"/>
            <w:vMerge w:val="restart"/>
            <w:noWrap/>
            <w:vAlign w:val="center"/>
            <w:hideMark/>
          </w:tcPr>
          <w:p w14:paraId="3ED4C5C8" w14:textId="77777777" w:rsidR="002A778A" w:rsidRPr="00361704" w:rsidRDefault="002A778A" w:rsidP="005F5F56">
            <w:pPr>
              <w:suppressLineNumbers/>
              <w:ind w:right="-142"/>
              <w:jc w:val="center"/>
              <w:cnfStyle w:val="000000100000" w:firstRow="0" w:lastRow="0" w:firstColumn="0" w:lastColumn="0" w:oddVBand="0" w:evenVBand="0" w:oddHBand="1" w:evenHBand="0" w:firstRowFirstColumn="0" w:firstRowLastColumn="0" w:lastRowFirstColumn="0" w:lastRowLastColumn="0"/>
              <w:rPr>
                <w:iCs/>
                <w:color w:val="000000"/>
                <w:lang w:val="en-US"/>
              </w:rPr>
            </w:pPr>
            <w:proofErr w:type="spellStart"/>
            <w:r w:rsidRPr="00361704">
              <w:rPr>
                <w:iCs/>
                <w:color w:val="000000" w:themeColor="text1"/>
                <w:lang w:eastAsia="es-ES"/>
              </w:rPr>
              <w:t>pFoward</w:t>
            </w:r>
            <w:proofErr w:type="spellEnd"/>
          </w:p>
        </w:tc>
        <w:tc>
          <w:tcPr>
            <w:tcW w:w="3039" w:type="dxa"/>
            <w:gridSpan w:val="2"/>
            <w:vMerge w:val="restart"/>
            <w:noWrap/>
            <w:vAlign w:val="center"/>
            <w:hideMark/>
          </w:tcPr>
          <w:p w14:paraId="03B45F9A" w14:textId="77777777" w:rsidR="002A778A" w:rsidRPr="00361704" w:rsidRDefault="002A778A" w:rsidP="005F5F56">
            <w:pPr>
              <w:suppressLineNumbers/>
              <w:ind w:right="-142"/>
              <w:jc w:val="center"/>
              <w:cnfStyle w:val="000000100000" w:firstRow="0" w:lastRow="0" w:firstColumn="0" w:lastColumn="0" w:oddVBand="0" w:evenVBand="0" w:oddHBand="1" w:evenHBand="0" w:firstRowFirstColumn="0" w:firstRowLastColumn="0" w:lastRowFirstColumn="0" w:lastRowLastColumn="0"/>
              <w:rPr>
                <w:iCs/>
                <w:color w:val="000000" w:themeColor="text1"/>
                <w:lang w:eastAsia="es-ES"/>
              </w:rPr>
            </w:pPr>
            <w:proofErr w:type="spellStart"/>
            <w:r w:rsidRPr="00361704">
              <w:rPr>
                <w:iCs/>
                <w:color w:val="000000" w:themeColor="text1"/>
                <w:lang w:eastAsia="es-ES"/>
              </w:rPr>
              <w:t>pReverse</w:t>
            </w:r>
            <w:proofErr w:type="spellEnd"/>
          </w:p>
        </w:tc>
        <w:tc>
          <w:tcPr>
            <w:tcW w:w="1158" w:type="dxa"/>
            <w:gridSpan w:val="2"/>
            <w:vMerge/>
            <w:hideMark/>
          </w:tcPr>
          <w:p w14:paraId="39C45789" w14:textId="77777777" w:rsidR="002A778A" w:rsidRPr="00361704" w:rsidRDefault="002A778A" w:rsidP="005F5F56">
            <w:pPr>
              <w:suppressLineNumbers/>
              <w:spacing w:before="120"/>
              <w:ind w:right="-142"/>
              <w:jc w:val="both"/>
              <w:cnfStyle w:val="000000100000" w:firstRow="0" w:lastRow="0" w:firstColumn="0" w:lastColumn="0" w:oddVBand="0" w:evenVBand="0" w:oddHBand="1" w:evenHBand="0" w:firstRowFirstColumn="0" w:firstRowLastColumn="0" w:lastRowFirstColumn="0" w:lastRowLastColumn="0"/>
              <w:rPr>
                <w:iCs/>
                <w:color w:val="000000" w:themeColor="text1"/>
                <w:lang w:eastAsia="es-ES"/>
              </w:rPr>
            </w:pPr>
          </w:p>
        </w:tc>
      </w:tr>
      <w:tr w:rsidR="002A778A" w:rsidRPr="00361704" w14:paraId="29C727A4" w14:textId="77777777" w:rsidTr="003931CD">
        <w:trPr>
          <w:trHeight w:val="396"/>
        </w:trPr>
        <w:tc>
          <w:tcPr>
            <w:cnfStyle w:val="001000000000" w:firstRow="0" w:lastRow="0" w:firstColumn="1" w:lastColumn="0" w:oddVBand="0" w:evenVBand="0" w:oddHBand="0" w:evenHBand="0" w:firstRowFirstColumn="0" w:firstRowLastColumn="0" w:lastRowFirstColumn="0" w:lastRowLastColumn="0"/>
            <w:tcW w:w="920" w:type="dxa"/>
            <w:gridSpan w:val="2"/>
            <w:vMerge/>
            <w:tcBorders>
              <w:bottom w:val="single" w:sz="4" w:space="0" w:color="auto"/>
            </w:tcBorders>
            <w:hideMark/>
          </w:tcPr>
          <w:p w14:paraId="209B1A8A" w14:textId="77777777" w:rsidR="002A778A" w:rsidRPr="00361704" w:rsidRDefault="002A778A" w:rsidP="005F5F56">
            <w:pPr>
              <w:suppressLineNumbers/>
              <w:spacing w:before="120"/>
              <w:ind w:right="-142"/>
              <w:jc w:val="both"/>
              <w:rPr>
                <w:color w:val="000000" w:themeColor="text1"/>
                <w:lang w:eastAsia="es-ES"/>
              </w:rPr>
            </w:pPr>
          </w:p>
        </w:tc>
        <w:tc>
          <w:tcPr>
            <w:tcW w:w="3391" w:type="dxa"/>
            <w:gridSpan w:val="2"/>
            <w:vMerge/>
            <w:tcBorders>
              <w:bottom w:val="single" w:sz="4" w:space="0" w:color="auto"/>
            </w:tcBorders>
            <w:hideMark/>
          </w:tcPr>
          <w:p w14:paraId="7955E331" w14:textId="77777777" w:rsidR="002A778A" w:rsidRPr="00361704" w:rsidRDefault="002A778A" w:rsidP="005F5F56">
            <w:pPr>
              <w:suppressLineNumbers/>
              <w:spacing w:before="120"/>
              <w:ind w:right="-142"/>
              <w:jc w:val="both"/>
              <w:cnfStyle w:val="000000000000" w:firstRow="0" w:lastRow="0" w:firstColumn="0" w:lastColumn="0" w:oddVBand="0" w:evenVBand="0" w:oddHBand="0" w:evenHBand="0" w:firstRowFirstColumn="0" w:firstRowLastColumn="0" w:lastRowFirstColumn="0" w:lastRowLastColumn="0"/>
              <w:rPr>
                <w:color w:val="000000" w:themeColor="text1"/>
                <w:lang w:eastAsia="es-ES"/>
              </w:rPr>
            </w:pPr>
          </w:p>
        </w:tc>
        <w:tc>
          <w:tcPr>
            <w:tcW w:w="3039" w:type="dxa"/>
            <w:gridSpan w:val="2"/>
            <w:vMerge/>
            <w:tcBorders>
              <w:bottom w:val="single" w:sz="4" w:space="0" w:color="auto"/>
            </w:tcBorders>
            <w:hideMark/>
          </w:tcPr>
          <w:p w14:paraId="6EF9BE71" w14:textId="77777777" w:rsidR="002A778A" w:rsidRPr="00361704" w:rsidRDefault="002A778A" w:rsidP="005F5F56">
            <w:pPr>
              <w:suppressLineNumbers/>
              <w:spacing w:before="120"/>
              <w:ind w:right="-142"/>
              <w:jc w:val="both"/>
              <w:cnfStyle w:val="000000000000" w:firstRow="0" w:lastRow="0" w:firstColumn="0" w:lastColumn="0" w:oddVBand="0" w:evenVBand="0" w:oddHBand="0" w:evenHBand="0" w:firstRowFirstColumn="0" w:firstRowLastColumn="0" w:lastRowFirstColumn="0" w:lastRowLastColumn="0"/>
              <w:rPr>
                <w:color w:val="000000" w:themeColor="text1"/>
                <w:lang w:eastAsia="es-ES"/>
              </w:rPr>
            </w:pPr>
          </w:p>
        </w:tc>
        <w:tc>
          <w:tcPr>
            <w:tcW w:w="1158" w:type="dxa"/>
            <w:gridSpan w:val="2"/>
            <w:vMerge/>
            <w:tcBorders>
              <w:bottom w:val="single" w:sz="4" w:space="0" w:color="auto"/>
            </w:tcBorders>
            <w:hideMark/>
          </w:tcPr>
          <w:p w14:paraId="7E0BE7C3" w14:textId="77777777" w:rsidR="002A778A" w:rsidRPr="00361704" w:rsidRDefault="002A778A" w:rsidP="005F5F56">
            <w:pPr>
              <w:suppressLineNumbers/>
              <w:spacing w:before="120"/>
              <w:ind w:right="-142"/>
              <w:jc w:val="both"/>
              <w:cnfStyle w:val="000000000000" w:firstRow="0" w:lastRow="0" w:firstColumn="0" w:lastColumn="0" w:oddVBand="0" w:evenVBand="0" w:oddHBand="0" w:evenHBand="0" w:firstRowFirstColumn="0" w:firstRowLastColumn="0" w:lastRowFirstColumn="0" w:lastRowLastColumn="0"/>
              <w:rPr>
                <w:color w:val="000000" w:themeColor="text1"/>
                <w:lang w:eastAsia="es-ES"/>
              </w:rPr>
            </w:pPr>
          </w:p>
        </w:tc>
      </w:tr>
      <w:tr w:rsidR="002A778A" w:rsidRPr="00361704" w14:paraId="2D7AA9F1" w14:textId="77777777" w:rsidTr="003931CD">
        <w:trPr>
          <w:gridBefore w:val="1"/>
          <w:cnfStyle w:val="000000100000" w:firstRow="0" w:lastRow="0" w:firstColumn="0" w:lastColumn="0" w:oddVBand="0" w:evenVBand="0" w:oddHBand="1" w:evenHBand="0" w:firstRowFirstColumn="0" w:firstRowLastColumn="0" w:lastRowFirstColumn="0" w:lastRowLastColumn="0"/>
          <w:wBefore w:w="108" w:type="dxa"/>
          <w:trHeight w:val="203"/>
        </w:trPr>
        <w:tc>
          <w:tcPr>
            <w:cnfStyle w:val="001000000000" w:firstRow="0" w:lastRow="0" w:firstColumn="1" w:lastColumn="0" w:oddVBand="0" w:evenVBand="0" w:oddHBand="0" w:evenHBand="0" w:firstRowFirstColumn="0" w:firstRowLastColumn="0" w:lastRowFirstColumn="0" w:lastRowLastColumn="0"/>
            <w:tcW w:w="939" w:type="dxa"/>
            <w:gridSpan w:val="2"/>
            <w:tcBorders>
              <w:top w:val="single" w:sz="4" w:space="0" w:color="auto"/>
              <w:bottom w:val="nil"/>
            </w:tcBorders>
            <w:noWrap/>
            <w:hideMark/>
          </w:tcPr>
          <w:p w14:paraId="58488589" w14:textId="77777777" w:rsidR="002A778A" w:rsidRPr="00361704" w:rsidRDefault="002A778A" w:rsidP="005F5F56">
            <w:pPr>
              <w:suppressLineNumbers/>
              <w:spacing w:before="120" w:line="360" w:lineRule="auto"/>
              <w:ind w:right="-142"/>
              <w:rPr>
                <w:b w:val="0"/>
                <w:bCs w:val="0"/>
                <w:color w:val="000000" w:themeColor="text1"/>
                <w:lang w:eastAsia="es-ES"/>
              </w:rPr>
            </w:pPr>
            <w:r w:rsidRPr="00361704">
              <w:rPr>
                <w:color w:val="000000" w:themeColor="text1"/>
                <w:lang w:eastAsia="es-ES"/>
              </w:rPr>
              <w:t>IL-1</w:t>
            </w:r>
            <w:r w:rsidRPr="00361704">
              <w:rPr>
                <w:color w:val="000000" w:themeColor="text1"/>
                <w:lang w:eastAsia="es-ES"/>
              </w:rPr>
              <w:sym w:font="Symbol" w:char="F062"/>
            </w:r>
          </w:p>
        </w:tc>
        <w:tc>
          <w:tcPr>
            <w:tcW w:w="3372" w:type="dxa"/>
            <w:gridSpan w:val="2"/>
            <w:tcBorders>
              <w:top w:val="single" w:sz="4" w:space="0" w:color="auto"/>
              <w:bottom w:val="nil"/>
            </w:tcBorders>
            <w:hideMark/>
          </w:tcPr>
          <w:p w14:paraId="7137B321" w14:textId="77777777" w:rsidR="002A778A" w:rsidRPr="00361704" w:rsidRDefault="002A778A" w:rsidP="005F5F56">
            <w:pPr>
              <w:suppressLineNumbers/>
              <w:spacing w:before="120" w:line="360" w:lineRule="auto"/>
              <w:ind w:right="-142"/>
              <w:jc w:val="center"/>
              <w:cnfStyle w:val="000000100000" w:firstRow="0" w:lastRow="0" w:firstColumn="0" w:lastColumn="0" w:oddVBand="0" w:evenVBand="0" w:oddHBand="1" w:evenHBand="0" w:firstRowFirstColumn="0" w:firstRowLastColumn="0" w:lastRowFirstColumn="0" w:lastRowLastColumn="0"/>
              <w:rPr>
                <w:color w:val="000000" w:themeColor="text1"/>
                <w:lang w:eastAsia="es-ES"/>
              </w:rPr>
            </w:pPr>
            <w:r w:rsidRPr="00361704">
              <w:rPr>
                <w:color w:val="000000" w:themeColor="text1"/>
                <w:lang w:eastAsia="es-ES"/>
              </w:rPr>
              <w:t>CAGGCAGGCAGTATCACTCA</w:t>
            </w:r>
          </w:p>
        </w:tc>
        <w:tc>
          <w:tcPr>
            <w:tcW w:w="3039" w:type="dxa"/>
            <w:gridSpan w:val="2"/>
            <w:tcBorders>
              <w:top w:val="single" w:sz="4" w:space="0" w:color="auto"/>
              <w:bottom w:val="nil"/>
            </w:tcBorders>
            <w:noWrap/>
            <w:hideMark/>
          </w:tcPr>
          <w:p w14:paraId="00DFFB71" w14:textId="77777777" w:rsidR="002A778A" w:rsidRPr="00361704" w:rsidRDefault="002A778A" w:rsidP="005F5F56">
            <w:pPr>
              <w:suppressLineNumbers/>
              <w:spacing w:before="120" w:line="360" w:lineRule="auto"/>
              <w:ind w:right="-142"/>
              <w:jc w:val="both"/>
              <w:cnfStyle w:val="000000100000" w:firstRow="0" w:lastRow="0" w:firstColumn="0" w:lastColumn="0" w:oddVBand="0" w:evenVBand="0" w:oddHBand="1" w:evenHBand="0" w:firstRowFirstColumn="0" w:firstRowLastColumn="0" w:lastRowFirstColumn="0" w:lastRowLastColumn="0"/>
              <w:rPr>
                <w:color w:val="000000" w:themeColor="text1"/>
                <w:lang w:eastAsia="es-ES"/>
              </w:rPr>
            </w:pPr>
            <w:r w:rsidRPr="00361704">
              <w:rPr>
                <w:color w:val="000000" w:themeColor="text1"/>
                <w:lang w:eastAsia="es-ES"/>
              </w:rPr>
              <w:t>TGTCCTCATCCTGGAAGGTC</w:t>
            </w:r>
          </w:p>
        </w:tc>
        <w:tc>
          <w:tcPr>
            <w:tcW w:w="1050" w:type="dxa"/>
            <w:tcBorders>
              <w:top w:val="single" w:sz="4" w:space="0" w:color="auto"/>
              <w:bottom w:val="nil"/>
            </w:tcBorders>
            <w:noWrap/>
            <w:hideMark/>
          </w:tcPr>
          <w:p w14:paraId="2BBDDAAB" w14:textId="77777777" w:rsidR="002A778A" w:rsidRPr="00361704" w:rsidRDefault="002A778A" w:rsidP="005F5F56">
            <w:pPr>
              <w:suppressLineNumbers/>
              <w:spacing w:before="120" w:line="360" w:lineRule="auto"/>
              <w:ind w:right="-142"/>
              <w:jc w:val="center"/>
              <w:cnfStyle w:val="000000100000" w:firstRow="0" w:lastRow="0" w:firstColumn="0" w:lastColumn="0" w:oddVBand="0" w:evenVBand="0" w:oddHBand="1" w:evenHBand="0" w:firstRowFirstColumn="0" w:firstRowLastColumn="0" w:lastRowFirstColumn="0" w:lastRowLastColumn="0"/>
              <w:rPr>
                <w:color w:val="000000" w:themeColor="text1"/>
                <w:lang w:eastAsia="es-ES"/>
              </w:rPr>
            </w:pPr>
            <w:r w:rsidRPr="00361704">
              <w:rPr>
                <w:color w:val="000000" w:themeColor="text1"/>
                <w:lang w:eastAsia="es-ES"/>
              </w:rPr>
              <w:t>86</w:t>
            </w:r>
          </w:p>
        </w:tc>
      </w:tr>
      <w:tr w:rsidR="002A778A" w:rsidRPr="00361704" w14:paraId="04EEAF79" w14:textId="77777777" w:rsidTr="003931CD">
        <w:trPr>
          <w:gridBefore w:val="1"/>
          <w:wBefore w:w="108" w:type="dxa"/>
          <w:trHeight w:val="300"/>
        </w:trPr>
        <w:tc>
          <w:tcPr>
            <w:cnfStyle w:val="001000000000" w:firstRow="0" w:lastRow="0" w:firstColumn="1" w:lastColumn="0" w:oddVBand="0" w:evenVBand="0" w:oddHBand="0" w:evenHBand="0" w:firstRowFirstColumn="0" w:firstRowLastColumn="0" w:lastRowFirstColumn="0" w:lastRowLastColumn="0"/>
            <w:tcW w:w="939" w:type="dxa"/>
            <w:gridSpan w:val="2"/>
            <w:tcBorders>
              <w:top w:val="nil"/>
              <w:bottom w:val="nil"/>
            </w:tcBorders>
            <w:noWrap/>
            <w:hideMark/>
          </w:tcPr>
          <w:p w14:paraId="55D63D08" w14:textId="77777777" w:rsidR="002A778A" w:rsidRPr="00361704" w:rsidRDefault="002A778A" w:rsidP="005F5F56">
            <w:pPr>
              <w:suppressLineNumbers/>
              <w:spacing w:before="120" w:line="360" w:lineRule="auto"/>
              <w:ind w:right="-142"/>
              <w:rPr>
                <w:b w:val="0"/>
                <w:bCs w:val="0"/>
                <w:color w:val="000000" w:themeColor="text1"/>
                <w:lang w:eastAsia="es-ES"/>
              </w:rPr>
            </w:pPr>
            <w:r w:rsidRPr="00361704">
              <w:rPr>
                <w:color w:val="000000" w:themeColor="text1"/>
                <w:lang w:eastAsia="es-ES"/>
              </w:rPr>
              <w:t>TNFα</w:t>
            </w:r>
          </w:p>
        </w:tc>
        <w:tc>
          <w:tcPr>
            <w:tcW w:w="3372" w:type="dxa"/>
            <w:gridSpan w:val="2"/>
            <w:tcBorders>
              <w:top w:val="nil"/>
              <w:bottom w:val="nil"/>
            </w:tcBorders>
            <w:noWrap/>
            <w:hideMark/>
          </w:tcPr>
          <w:p w14:paraId="16F04020" w14:textId="77777777" w:rsidR="002A778A" w:rsidRPr="00361704" w:rsidRDefault="002A778A" w:rsidP="005F5F56">
            <w:pPr>
              <w:suppressLineNumbers/>
              <w:spacing w:before="120" w:line="360" w:lineRule="auto"/>
              <w:ind w:right="-142"/>
              <w:jc w:val="center"/>
              <w:cnfStyle w:val="000000000000" w:firstRow="0" w:lastRow="0" w:firstColumn="0" w:lastColumn="0" w:oddVBand="0" w:evenVBand="0" w:oddHBand="0" w:evenHBand="0" w:firstRowFirstColumn="0" w:firstRowLastColumn="0" w:lastRowFirstColumn="0" w:lastRowLastColumn="0"/>
              <w:rPr>
                <w:color w:val="000000" w:themeColor="text1"/>
                <w:lang w:eastAsia="es-ES"/>
              </w:rPr>
            </w:pPr>
            <w:r w:rsidRPr="00361704">
              <w:rPr>
                <w:color w:val="000000" w:themeColor="text1"/>
                <w:lang w:eastAsia="es-ES"/>
              </w:rPr>
              <w:t>AGCCCCCAGTCTGTATCCTT</w:t>
            </w:r>
          </w:p>
        </w:tc>
        <w:tc>
          <w:tcPr>
            <w:tcW w:w="3039" w:type="dxa"/>
            <w:gridSpan w:val="2"/>
            <w:tcBorders>
              <w:top w:val="nil"/>
              <w:bottom w:val="nil"/>
            </w:tcBorders>
            <w:noWrap/>
            <w:hideMark/>
          </w:tcPr>
          <w:p w14:paraId="19D8D01D" w14:textId="77777777" w:rsidR="002A778A" w:rsidRPr="00361704" w:rsidRDefault="002A778A" w:rsidP="005F5F56">
            <w:pPr>
              <w:suppressLineNumbers/>
              <w:spacing w:before="120" w:line="360" w:lineRule="auto"/>
              <w:ind w:right="-142"/>
              <w:jc w:val="both"/>
              <w:cnfStyle w:val="000000000000" w:firstRow="0" w:lastRow="0" w:firstColumn="0" w:lastColumn="0" w:oddVBand="0" w:evenVBand="0" w:oddHBand="0" w:evenHBand="0" w:firstRowFirstColumn="0" w:firstRowLastColumn="0" w:lastRowFirstColumn="0" w:lastRowLastColumn="0"/>
              <w:rPr>
                <w:color w:val="000000" w:themeColor="text1"/>
                <w:lang w:eastAsia="es-ES"/>
              </w:rPr>
            </w:pPr>
            <w:r w:rsidRPr="00361704">
              <w:rPr>
                <w:color w:val="000000" w:themeColor="text1"/>
                <w:lang w:eastAsia="es-ES"/>
              </w:rPr>
              <w:t>GGTCACTGTCCCAGCATCTT</w:t>
            </w:r>
          </w:p>
        </w:tc>
        <w:tc>
          <w:tcPr>
            <w:tcW w:w="1050" w:type="dxa"/>
            <w:tcBorders>
              <w:top w:val="nil"/>
              <w:bottom w:val="nil"/>
            </w:tcBorders>
            <w:noWrap/>
            <w:hideMark/>
          </w:tcPr>
          <w:p w14:paraId="2DB49CC3" w14:textId="77777777" w:rsidR="002A778A" w:rsidRPr="00361704" w:rsidRDefault="002A778A" w:rsidP="005F5F56">
            <w:pPr>
              <w:suppressLineNumbers/>
              <w:spacing w:before="120" w:line="360" w:lineRule="auto"/>
              <w:ind w:right="-142"/>
              <w:jc w:val="center"/>
              <w:cnfStyle w:val="000000000000" w:firstRow="0" w:lastRow="0" w:firstColumn="0" w:lastColumn="0" w:oddVBand="0" w:evenVBand="0" w:oddHBand="0" w:evenHBand="0" w:firstRowFirstColumn="0" w:firstRowLastColumn="0" w:lastRowFirstColumn="0" w:lastRowLastColumn="0"/>
              <w:rPr>
                <w:color w:val="000000" w:themeColor="text1"/>
                <w:lang w:eastAsia="es-ES"/>
              </w:rPr>
            </w:pPr>
            <w:r w:rsidRPr="00361704">
              <w:rPr>
                <w:color w:val="000000" w:themeColor="text1"/>
                <w:lang w:eastAsia="es-ES"/>
              </w:rPr>
              <w:t>113</w:t>
            </w:r>
          </w:p>
        </w:tc>
      </w:tr>
      <w:tr w:rsidR="002A778A" w:rsidRPr="00361704" w14:paraId="21973616" w14:textId="77777777" w:rsidTr="003931CD">
        <w:trPr>
          <w:gridBefore w:val="1"/>
          <w:cnfStyle w:val="000000100000" w:firstRow="0" w:lastRow="0" w:firstColumn="0" w:lastColumn="0" w:oddVBand="0" w:evenVBand="0" w:oddHBand="1" w:evenHBand="0" w:firstRowFirstColumn="0" w:firstRowLastColumn="0" w:lastRowFirstColumn="0" w:lastRowLastColumn="0"/>
          <w:wBefore w:w="108" w:type="dxa"/>
          <w:trHeight w:val="300"/>
        </w:trPr>
        <w:tc>
          <w:tcPr>
            <w:cnfStyle w:val="001000000000" w:firstRow="0" w:lastRow="0" w:firstColumn="1" w:lastColumn="0" w:oddVBand="0" w:evenVBand="0" w:oddHBand="0" w:evenHBand="0" w:firstRowFirstColumn="0" w:firstRowLastColumn="0" w:lastRowFirstColumn="0" w:lastRowLastColumn="0"/>
            <w:tcW w:w="939" w:type="dxa"/>
            <w:gridSpan w:val="2"/>
            <w:tcBorders>
              <w:top w:val="nil"/>
              <w:bottom w:val="nil"/>
            </w:tcBorders>
            <w:noWrap/>
            <w:hideMark/>
          </w:tcPr>
          <w:p w14:paraId="53CE6523" w14:textId="77777777" w:rsidR="002A778A" w:rsidRPr="00361704" w:rsidRDefault="002A778A" w:rsidP="005F5F56">
            <w:pPr>
              <w:suppressLineNumbers/>
              <w:spacing w:before="120" w:line="360" w:lineRule="auto"/>
              <w:ind w:right="-142"/>
              <w:rPr>
                <w:b w:val="0"/>
                <w:bCs w:val="0"/>
                <w:color w:val="000000" w:themeColor="text1"/>
                <w:lang w:eastAsia="es-ES"/>
              </w:rPr>
            </w:pPr>
            <w:r w:rsidRPr="00361704">
              <w:rPr>
                <w:color w:val="000000" w:themeColor="text1"/>
                <w:lang w:eastAsia="es-ES"/>
              </w:rPr>
              <w:t>IL-6</w:t>
            </w:r>
          </w:p>
        </w:tc>
        <w:tc>
          <w:tcPr>
            <w:tcW w:w="3372" w:type="dxa"/>
            <w:gridSpan w:val="2"/>
            <w:tcBorders>
              <w:top w:val="nil"/>
              <w:bottom w:val="nil"/>
            </w:tcBorders>
            <w:noWrap/>
            <w:hideMark/>
          </w:tcPr>
          <w:p w14:paraId="300AC1B0" w14:textId="77777777" w:rsidR="002A778A" w:rsidRPr="00361704" w:rsidRDefault="002A778A" w:rsidP="005F5F56">
            <w:pPr>
              <w:suppressLineNumbers/>
              <w:spacing w:before="120" w:line="360" w:lineRule="auto"/>
              <w:ind w:right="-142"/>
              <w:jc w:val="center"/>
              <w:cnfStyle w:val="000000100000" w:firstRow="0" w:lastRow="0" w:firstColumn="0" w:lastColumn="0" w:oddVBand="0" w:evenVBand="0" w:oddHBand="1" w:evenHBand="0" w:firstRowFirstColumn="0" w:firstRowLastColumn="0" w:lastRowFirstColumn="0" w:lastRowLastColumn="0"/>
              <w:rPr>
                <w:color w:val="000000" w:themeColor="text1"/>
                <w:lang w:eastAsia="es-ES"/>
              </w:rPr>
            </w:pPr>
            <w:r w:rsidRPr="00361704">
              <w:rPr>
                <w:color w:val="000000" w:themeColor="text1"/>
                <w:lang w:eastAsia="es-ES"/>
              </w:rPr>
              <w:t>CCGGAGAGGAGACTTCACAG</w:t>
            </w:r>
          </w:p>
        </w:tc>
        <w:tc>
          <w:tcPr>
            <w:tcW w:w="3039" w:type="dxa"/>
            <w:gridSpan w:val="2"/>
            <w:tcBorders>
              <w:top w:val="nil"/>
              <w:bottom w:val="nil"/>
            </w:tcBorders>
            <w:noWrap/>
            <w:hideMark/>
          </w:tcPr>
          <w:p w14:paraId="27B54BD7" w14:textId="77777777" w:rsidR="002A778A" w:rsidRPr="00361704" w:rsidRDefault="002A778A" w:rsidP="005F5F56">
            <w:pPr>
              <w:suppressLineNumbers/>
              <w:spacing w:before="120" w:line="360" w:lineRule="auto"/>
              <w:ind w:right="-142"/>
              <w:jc w:val="both"/>
              <w:cnfStyle w:val="000000100000" w:firstRow="0" w:lastRow="0" w:firstColumn="0" w:lastColumn="0" w:oddVBand="0" w:evenVBand="0" w:oddHBand="1" w:evenHBand="0" w:firstRowFirstColumn="0" w:firstRowLastColumn="0" w:lastRowFirstColumn="0" w:lastRowLastColumn="0"/>
              <w:rPr>
                <w:color w:val="000000" w:themeColor="text1"/>
                <w:lang w:eastAsia="es-ES"/>
              </w:rPr>
            </w:pPr>
            <w:r w:rsidRPr="00361704">
              <w:rPr>
                <w:color w:val="000000" w:themeColor="text1"/>
                <w:lang w:eastAsia="es-ES"/>
              </w:rPr>
              <w:t>TCCACGATTTCCCAGAGAAC</w:t>
            </w:r>
          </w:p>
        </w:tc>
        <w:tc>
          <w:tcPr>
            <w:tcW w:w="1050" w:type="dxa"/>
            <w:tcBorders>
              <w:top w:val="nil"/>
              <w:bottom w:val="nil"/>
            </w:tcBorders>
            <w:noWrap/>
            <w:hideMark/>
          </w:tcPr>
          <w:p w14:paraId="712B34D8" w14:textId="77777777" w:rsidR="002A778A" w:rsidRPr="00361704" w:rsidRDefault="002A778A" w:rsidP="005F5F56">
            <w:pPr>
              <w:suppressLineNumbers/>
              <w:spacing w:before="120" w:line="360" w:lineRule="auto"/>
              <w:ind w:right="-142"/>
              <w:jc w:val="center"/>
              <w:cnfStyle w:val="000000100000" w:firstRow="0" w:lastRow="0" w:firstColumn="0" w:lastColumn="0" w:oddVBand="0" w:evenVBand="0" w:oddHBand="1" w:evenHBand="0" w:firstRowFirstColumn="0" w:firstRowLastColumn="0" w:lastRowFirstColumn="0" w:lastRowLastColumn="0"/>
              <w:rPr>
                <w:color w:val="000000" w:themeColor="text1"/>
                <w:lang w:eastAsia="es-ES"/>
              </w:rPr>
            </w:pPr>
            <w:r w:rsidRPr="00361704">
              <w:rPr>
                <w:color w:val="000000" w:themeColor="text1"/>
                <w:lang w:eastAsia="es-ES"/>
              </w:rPr>
              <w:t>102</w:t>
            </w:r>
          </w:p>
        </w:tc>
      </w:tr>
      <w:tr w:rsidR="003931CD" w:rsidRPr="00361704" w14:paraId="2C404AE7" w14:textId="77777777" w:rsidTr="003931CD">
        <w:trPr>
          <w:gridBefore w:val="1"/>
          <w:wBefore w:w="108" w:type="dxa"/>
          <w:trHeight w:val="300"/>
        </w:trPr>
        <w:tc>
          <w:tcPr>
            <w:cnfStyle w:val="001000000000" w:firstRow="0" w:lastRow="0" w:firstColumn="1" w:lastColumn="0" w:oddVBand="0" w:evenVBand="0" w:oddHBand="0" w:evenHBand="0" w:firstRowFirstColumn="0" w:firstRowLastColumn="0" w:lastRowFirstColumn="0" w:lastRowLastColumn="0"/>
            <w:tcW w:w="939" w:type="dxa"/>
            <w:gridSpan w:val="2"/>
            <w:tcBorders>
              <w:top w:val="nil"/>
              <w:bottom w:val="nil"/>
            </w:tcBorders>
            <w:noWrap/>
          </w:tcPr>
          <w:p w14:paraId="0FE87401" w14:textId="348492E4" w:rsidR="003931CD" w:rsidRPr="00361704" w:rsidRDefault="003931CD" w:rsidP="005F5F56">
            <w:pPr>
              <w:suppressLineNumbers/>
              <w:spacing w:before="120" w:line="360" w:lineRule="auto"/>
              <w:ind w:right="-142"/>
              <w:rPr>
                <w:b w:val="0"/>
                <w:bCs w:val="0"/>
                <w:color w:val="000000" w:themeColor="text1"/>
                <w:lang w:eastAsia="es-ES"/>
              </w:rPr>
            </w:pPr>
            <w:r w:rsidRPr="00361704">
              <w:rPr>
                <w:color w:val="000000" w:themeColor="text1"/>
                <w:lang w:eastAsia="es-ES"/>
              </w:rPr>
              <w:t>iNOS</w:t>
            </w:r>
          </w:p>
        </w:tc>
        <w:tc>
          <w:tcPr>
            <w:tcW w:w="3372" w:type="dxa"/>
            <w:gridSpan w:val="2"/>
            <w:tcBorders>
              <w:top w:val="nil"/>
              <w:bottom w:val="nil"/>
            </w:tcBorders>
            <w:noWrap/>
          </w:tcPr>
          <w:p w14:paraId="63B6FE96" w14:textId="5D04017A" w:rsidR="003931CD" w:rsidRPr="00361704" w:rsidRDefault="003931CD" w:rsidP="005F5F56">
            <w:pPr>
              <w:suppressLineNumbers/>
              <w:spacing w:before="120" w:line="360" w:lineRule="auto"/>
              <w:ind w:right="-142"/>
              <w:jc w:val="center"/>
              <w:cnfStyle w:val="000000000000" w:firstRow="0" w:lastRow="0" w:firstColumn="0" w:lastColumn="0" w:oddVBand="0" w:evenVBand="0" w:oddHBand="0" w:evenHBand="0" w:firstRowFirstColumn="0" w:firstRowLastColumn="0" w:lastRowFirstColumn="0" w:lastRowLastColumn="0"/>
              <w:rPr>
                <w:color w:val="000000" w:themeColor="text1"/>
                <w:lang w:eastAsia="es-ES"/>
              </w:rPr>
            </w:pPr>
            <w:r w:rsidRPr="00361704">
              <w:rPr>
                <w:color w:val="000000" w:themeColor="text1"/>
                <w:lang w:eastAsia="es-ES"/>
              </w:rPr>
              <w:t>GTTCTCAGCCCAACAATACAAGA</w:t>
            </w:r>
          </w:p>
        </w:tc>
        <w:tc>
          <w:tcPr>
            <w:tcW w:w="3039" w:type="dxa"/>
            <w:gridSpan w:val="2"/>
            <w:tcBorders>
              <w:top w:val="nil"/>
              <w:bottom w:val="nil"/>
            </w:tcBorders>
            <w:noWrap/>
          </w:tcPr>
          <w:p w14:paraId="7E51B17B" w14:textId="7DB99E8D" w:rsidR="003931CD" w:rsidRPr="00361704" w:rsidRDefault="003931CD" w:rsidP="005F5F56">
            <w:pPr>
              <w:suppressLineNumbers/>
              <w:spacing w:before="120" w:line="360" w:lineRule="auto"/>
              <w:ind w:right="-142"/>
              <w:jc w:val="both"/>
              <w:cnfStyle w:val="000000000000" w:firstRow="0" w:lastRow="0" w:firstColumn="0" w:lastColumn="0" w:oddVBand="0" w:evenVBand="0" w:oddHBand="0" w:evenHBand="0" w:firstRowFirstColumn="0" w:firstRowLastColumn="0" w:lastRowFirstColumn="0" w:lastRowLastColumn="0"/>
              <w:rPr>
                <w:color w:val="000000" w:themeColor="text1"/>
                <w:lang w:eastAsia="es-ES"/>
              </w:rPr>
            </w:pPr>
            <w:r w:rsidRPr="00361704">
              <w:rPr>
                <w:color w:val="000000" w:themeColor="text1"/>
                <w:lang w:eastAsia="es-ES"/>
              </w:rPr>
              <w:t>GTGGACGGGTCGATGTCAC</w:t>
            </w:r>
          </w:p>
        </w:tc>
        <w:tc>
          <w:tcPr>
            <w:tcW w:w="1050" w:type="dxa"/>
            <w:tcBorders>
              <w:top w:val="nil"/>
              <w:bottom w:val="nil"/>
            </w:tcBorders>
            <w:noWrap/>
          </w:tcPr>
          <w:p w14:paraId="1F12B897" w14:textId="55048361" w:rsidR="003931CD" w:rsidRPr="00361704" w:rsidRDefault="003931CD" w:rsidP="005F5F56">
            <w:pPr>
              <w:suppressLineNumbers/>
              <w:spacing w:before="120" w:line="360" w:lineRule="auto"/>
              <w:ind w:right="-142"/>
              <w:jc w:val="center"/>
              <w:cnfStyle w:val="000000000000" w:firstRow="0" w:lastRow="0" w:firstColumn="0" w:lastColumn="0" w:oddVBand="0" w:evenVBand="0" w:oddHBand="0" w:evenHBand="0" w:firstRowFirstColumn="0" w:firstRowLastColumn="0" w:lastRowFirstColumn="0" w:lastRowLastColumn="0"/>
              <w:rPr>
                <w:color w:val="000000" w:themeColor="text1"/>
                <w:lang w:eastAsia="es-ES"/>
              </w:rPr>
            </w:pPr>
            <w:r w:rsidRPr="00361704">
              <w:rPr>
                <w:color w:val="000000" w:themeColor="text1"/>
                <w:lang w:eastAsia="es-ES"/>
              </w:rPr>
              <w:t>127</w:t>
            </w:r>
          </w:p>
        </w:tc>
      </w:tr>
      <w:tr w:rsidR="003931CD" w:rsidRPr="00361704" w14:paraId="0F140D87" w14:textId="77777777" w:rsidTr="003931CD">
        <w:trPr>
          <w:gridBefore w:val="1"/>
          <w:cnfStyle w:val="000000100000" w:firstRow="0" w:lastRow="0" w:firstColumn="0" w:lastColumn="0" w:oddVBand="0" w:evenVBand="0" w:oddHBand="1" w:evenHBand="0" w:firstRowFirstColumn="0" w:firstRowLastColumn="0" w:lastRowFirstColumn="0" w:lastRowLastColumn="0"/>
          <w:wBefore w:w="108" w:type="dxa"/>
          <w:trHeight w:val="300"/>
        </w:trPr>
        <w:tc>
          <w:tcPr>
            <w:cnfStyle w:val="001000000000" w:firstRow="0" w:lastRow="0" w:firstColumn="1" w:lastColumn="0" w:oddVBand="0" w:evenVBand="0" w:oddHBand="0" w:evenHBand="0" w:firstRowFirstColumn="0" w:firstRowLastColumn="0" w:lastRowFirstColumn="0" w:lastRowLastColumn="0"/>
            <w:tcW w:w="939" w:type="dxa"/>
            <w:gridSpan w:val="2"/>
            <w:tcBorders>
              <w:top w:val="nil"/>
              <w:bottom w:val="nil"/>
            </w:tcBorders>
            <w:noWrap/>
          </w:tcPr>
          <w:p w14:paraId="398655C9" w14:textId="3A961BD6" w:rsidR="003931CD" w:rsidRPr="00361704" w:rsidRDefault="003931CD" w:rsidP="005F5F56">
            <w:pPr>
              <w:suppressLineNumbers/>
              <w:spacing w:before="120" w:line="360" w:lineRule="auto"/>
              <w:ind w:right="-142"/>
              <w:rPr>
                <w:b w:val="0"/>
                <w:bCs w:val="0"/>
                <w:color w:val="000000" w:themeColor="text1"/>
                <w:lang w:eastAsia="es-ES"/>
              </w:rPr>
            </w:pPr>
            <w:r w:rsidRPr="00361704">
              <w:rPr>
                <w:color w:val="000000" w:themeColor="text1"/>
                <w:lang w:eastAsia="es-ES"/>
              </w:rPr>
              <w:t>IL-10</w:t>
            </w:r>
          </w:p>
        </w:tc>
        <w:tc>
          <w:tcPr>
            <w:tcW w:w="3372" w:type="dxa"/>
            <w:gridSpan w:val="2"/>
            <w:tcBorders>
              <w:top w:val="nil"/>
              <w:bottom w:val="nil"/>
            </w:tcBorders>
            <w:noWrap/>
          </w:tcPr>
          <w:p w14:paraId="7195E000" w14:textId="2BB6A42E" w:rsidR="003931CD" w:rsidRPr="00361704" w:rsidRDefault="003931CD" w:rsidP="005F5F56">
            <w:pPr>
              <w:suppressLineNumbers/>
              <w:spacing w:before="120" w:line="360" w:lineRule="auto"/>
              <w:ind w:right="-142"/>
              <w:jc w:val="center"/>
              <w:cnfStyle w:val="000000100000" w:firstRow="0" w:lastRow="0" w:firstColumn="0" w:lastColumn="0" w:oddVBand="0" w:evenVBand="0" w:oddHBand="1" w:evenHBand="0" w:firstRowFirstColumn="0" w:firstRowLastColumn="0" w:lastRowFirstColumn="0" w:lastRowLastColumn="0"/>
              <w:rPr>
                <w:color w:val="000000" w:themeColor="text1"/>
                <w:lang w:eastAsia="es-ES"/>
              </w:rPr>
            </w:pPr>
            <w:r w:rsidRPr="00361704">
              <w:rPr>
                <w:color w:val="000000" w:themeColor="text1"/>
                <w:lang w:eastAsia="es-ES"/>
              </w:rPr>
              <w:t>CATGGGTCTTGGGAAGAGAA</w:t>
            </w:r>
          </w:p>
        </w:tc>
        <w:tc>
          <w:tcPr>
            <w:tcW w:w="3039" w:type="dxa"/>
            <w:gridSpan w:val="2"/>
            <w:tcBorders>
              <w:top w:val="nil"/>
              <w:bottom w:val="nil"/>
            </w:tcBorders>
            <w:noWrap/>
          </w:tcPr>
          <w:p w14:paraId="1DBF53FE" w14:textId="18C53E79" w:rsidR="003931CD" w:rsidRPr="00361704" w:rsidRDefault="003931CD" w:rsidP="005F5F56">
            <w:pPr>
              <w:suppressLineNumbers/>
              <w:spacing w:before="120" w:line="360" w:lineRule="auto"/>
              <w:ind w:right="-142"/>
              <w:jc w:val="both"/>
              <w:cnfStyle w:val="000000100000" w:firstRow="0" w:lastRow="0" w:firstColumn="0" w:lastColumn="0" w:oddVBand="0" w:evenVBand="0" w:oddHBand="1" w:evenHBand="0" w:firstRowFirstColumn="0" w:firstRowLastColumn="0" w:lastRowFirstColumn="0" w:lastRowLastColumn="0"/>
              <w:rPr>
                <w:color w:val="000000" w:themeColor="text1"/>
                <w:lang w:eastAsia="es-ES"/>
              </w:rPr>
            </w:pPr>
            <w:r w:rsidRPr="00361704">
              <w:rPr>
                <w:color w:val="000000" w:themeColor="text1"/>
                <w:lang w:eastAsia="es-ES"/>
              </w:rPr>
              <w:t>AACTGGCCACAGTTTTCAGG</w:t>
            </w:r>
          </w:p>
        </w:tc>
        <w:tc>
          <w:tcPr>
            <w:tcW w:w="1050" w:type="dxa"/>
            <w:tcBorders>
              <w:top w:val="nil"/>
              <w:bottom w:val="nil"/>
            </w:tcBorders>
            <w:noWrap/>
          </w:tcPr>
          <w:p w14:paraId="5005F1A4" w14:textId="61FA5F8D" w:rsidR="003931CD" w:rsidRPr="00361704" w:rsidRDefault="003931CD" w:rsidP="005F5F56">
            <w:pPr>
              <w:suppressLineNumbers/>
              <w:spacing w:before="120" w:line="360" w:lineRule="auto"/>
              <w:ind w:right="-142"/>
              <w:jc w:val="center"/>
              <w:cnfStyle w:val="000000100000" w:firstRow="0" w:lastRow="0" w:firstColumn="0" w:lastColumn="0" w:oddVBand="0" w:evenVBand="0" w:oddHBand="1" w:evenHBand="0" w:firstRowFirstColumn="0" w:firstRowLastColumn="0" w:lastRowFirstColumn="0" w:lastRowLastColumn="0"/>
              <w:rPr>
                <w:color w:val="000000" w:themeColor="text1"/>
                <w:lang w:eastAsia="es-ES"/>
              </w:rPr>
            </w:pPr>
            <w:r w:rsidRPr="00361704">
              <w:rPr>
                <w:color w:val="000000" w:themeColor="text1"/>
                <w:lang w:eastAsia="es-ES"/>
              </w:rPr>
              <w:t>117</w:t>
            </w:r>
          </w:p>
        </w:tc>
      </w:tr>
      <w:tr w:rsidR="003931CD" w:rsidRPr="00361704" w14:paraId="7C58035A" w14:textId="77777777" w:rsidTr="003931CD">
        <w:trPr>
          <w:gridBefore w:val="1"/>
          <w:wBefore w:w="108" w:type="dxa"/>
          <w:trHeight w:val="300"/>
        </w:trPr>
        <w:tc>
          <w:tcPr>
            <w:cnfStyle w:val="001000000000" w:firstRow="0" w:lastRow="0" w:firstColumn="1" w:lastColumn="0" w:oddVBand="0" w:evenVBand="0" w:oddHBand="0" w:evenHBand="0" w:firstRowFirstColumn="0" w:firstRowLastColumn="0" w:lastRowFirstColumn="0" w:lastRowLastColumn="0"/>
            <w:tcW w:w="939" w:type="dxa"/>
            <w:gridSpan w:val="2"/>
            <w:tcBorders>
              <w:top w:val="nil"/>
              <w:bottom w:val="nil"/>
            </w:tcBorders>
            <w:noWrap/>
          </w:tcPr>
          <w:p w14:paraId="0F57AB91" w14:textId="38F2AE07" w:rsidR="003931CD" w:rsidRPr="00361704" w:rsidRDefault="003931CD" w:rsidP="005F5F56">
            <w:pPr>
              <w:suppressLineNumbers/>
              <w:spacing w:before="120" w:line="360" w:lineRule="auto"/>
              <w:ind w:right="-142"/>
              <w:rPr>
                <w:b w:val="0"/>
                <w:bCs w:val="0"/>
                <w:color w:val="000000" w:themeColor="text1"/>
                <w:lang w:eastAsia="es-ES"/>
              </w:rPr>
            </w:pPr>
            <w:r w:rsidRPr="00361704">
              <w:rPr>
                <w:color w:val="000000" w:themeColor="text1"/>
                <w:lang w:eastAsia="es-ES"/>
              </w:rPr>
              <w:t>FIZZ1</w:t>
            </w:r>
          </w:p>
        </w:tc>
        <w:tc>
          <w:tcPr>
            <w:tcW w:w="3372" w:type="dxa"/>
            <w:gridSpan w:val="2"/>
            <w:tcBorders>
              <w:top w:val="nil"/>
              <w:bottom w:val="nil"/>
            </w:tcBorders>
            <w:noWrap/>
          </w:tcPr>
          <w:p w14:paraId="315DA402" w14:textId="510B2320" w:rsidR="003931CD" w:rsidRPr="00361704" w:rsidRDefault="003931CD" w:rsidP="005F5F56">
            <w:pPr>
              <w:suppressLineNumbers/>
              <w:spacing w:before="120" w:line="360" w:lineRule="auto"/>
              <w:ind w:right="-142"/>
              <w:jc w:val="center"/>
              <w:cnfStyle w:val="000000000000" w:firstRow="0" w:lastRow="0" w:firstColumn="0" w:lastColumn="0" w:oddVBand="0" w:evenVBand="0" w:oddHBand="0" w:evenHBand="0" w:firstRowFirstColumn="0" w:firstRowLastColumn="0" w:lastRowFirstColumn="0" w:lastRowLastColumn="0"/>
              <w:rPr>
                <w:color w:val="000000" w:themeColor="text1"/>
                <w:lang w:eastAsia="es-ES"/>
              </w:rPr>
            </w:pPr>
            <w:r w:rsidRPr="00361704">
              <w:rPr>
                <w:color w:val="000000" w:themeColor="text1"/>
                <w:lang w:eastAsia="es-ES"/>
              </w:rPr>
              <w:t>TGGCTTGCGAGACGTAGAC</w:t>
            </w:r>
          </w:p>
        </w:tc>
        <w:tc>
          <w:tcPr>
            <w:tcW w:w="3039" w:type="dxa"/>
            <w:gridSpan w:val="2"/>
            <w:tcBorders>
              <w:top w:val="nil"/>
              <w:bottom w:val="nil"/>
            </w:tcBorders>
            <w:noWrap/>
          </w:tcPr>
          <w:p w14:paraId="70699B65" w14:textId="334F61A3" w:rsidR="003931CD" w:rsidRPr="00361704" w:rsidRDefault="003931CD" w:rsidP="005F5F56">
            <w:pPr>
              <w:suppressLineNumbers/>
              <w:spacing w:before="120" w:line="360" w:lineRule="auto"/>
              <w:ind w:right="-142"/>
              <w:jc w:val="both"/>
              <w:cnfStyle w:val="000000000000" w:firstRow="0" w:lastRow="0" w:firstColumn="0" w:lastColumn="0" w:oddVBand="0" w:evenVBand="0" w:oddHBand="0" w:evenHBand="0" w:firstRowFirstColumn="0" w:firstRowLastColumn="0" w:lastRowFirstColumn="0" w:lastRowLastColumn="0"/>
              <w:rPr>
                <w:color w:val="000000" w:themeColor="text1"/>
                <w:lang w:eastAsia="es-ES"/>
              </w:rPr>
            </w:pPr>
            <w:r w:rsidRPr="00361704">
              <w:rPr>
                <w:color w:val="000000" w:themeColor="text1"/>
                <w:lang w:eastAsia="es-ES"/>
              </w:rPr>
              <w:t>ACCCAGTAGCAGTCATCCCA</w:t>
            </w:r>
          </w:p>
        </w:tc>
        <w:tc>
          <w:tcPr>
            <w:tcW w:w="1050" w:type="dxa"/>
            <w:tcBorders>
              <w:top w:val="nil"/>
              <w:bottom w:val="nil"/>
            </w:tcBorders>
            <w:noWrap/>
          </w:tcPr>
          <w:p w14:paraId="1E7B5426" w14:textId="076169FC" w:rsidR="003931CD" w:rsidRPr="00361704" w:rsidRDefault="003931CD" w:rsidP="005F5F56">
            <w:pPr>
              <w:suppressLineNumbers/>
              <w:spacing w:before="120" w:line="360" w:lineRule="auto"/>
              <w:ind w:right="-142"/>
              <w:jc w:val="center"/>
              <w:cnfStyle w:val="000000000000" w:firstRow="0" w:lastRow="0" w:firstColumn="0" w:lastColumn="0" w:oddVBand="0" w:evenVBand="0" w:oddHBand="0" w:evenHBand="0" w:firstRowFirstColumn="0" w:firstRowLastColumn="0" w:lastRowFirstColumn="0" w:lastRowLastColumn="0"/>
              <w:rPr>
                <w:color w:val="000000" w:themeColor="text1"/>
                <w:lang w:eastAsia="es-ES"/>
              </w:rPr>
            </w:pPr>
            <w:r w:rsidRPr="00361704">
              <w:rPr>
                <w:color w:val="000000" w:themeColor="text1"/>
                <w:lang w:eastAsia="es-ES"/>
              </w:rPr>
              <w:t>108</w:t>
            </w:r>
          </w:p>
        </w:tc>
      </w:tr>
      <w:tr w:rsidR="003931CD" w:rsidRPr="00361704" w14:paraId="529B6082" w14:textId="77777777" w:rsidTr="00020A0A">
        <w:trPr>
          <w:gridBefore w:val="1"/>
          <w:cnfStyle w:val="000000100000" w:firstRow="0" w:lastRow="0" w:firstColumn="0" w:lastColumn="0" w:oddVBand="0" w:evenVBand="0" w:oddHBand="1" w:evenHBand="0" w:firstRowFirstColumn="0" w:firstRowLastColumn="0" w:lastRowFirstColumn="0" w:lastRowLastColumn="0"/>
          <w:wBefore w:w="108" w:type="dxa"/>
          <w:trHeight w:val="315"/>
        </w:trPr>
        <w:tc>
          <w:tcPr>
            <w:cnfStyle w:val="001000000000" w:firstRow="0" w:lastRow="0" w:firstColumn="1" w:lastColumn="0" w:oddVBand="0" w:evenVBand="0" w:oddHBand="0" w:evenHBand="0" w:firstRowFirstColumn="0" w:firstRowLastColumn="0" w:lastRowFirstColumn="0" w:lastRowLastColumn="0"/>
            <w:tcW w:w="939" w:type="dxa"/>
            <w:gridSpan w:val="2"/>
            <w:tcBorders>
              <w:top w:val="nil"/>
              <w:bottom w:val="nil"/>
            </w:tcBorders>
            <w:noWrap/>
          </w:tcPr>
          <w:p w14:paraId="578593D2" w14:textId="77777777" w:rsidR="003931CD" w:rsidRPr="00361704" w:rsidRDefault="003931CD" w:rsidP="005F5F56">
            <w:pPr>
              <w:suppressLineNumbers/>
              <w:spacing w:before="120" w:line="360" w:lineRule="auto"/>
              <w:ind w:right="-142"/>
              <w:rPr>
                <w:b w:val="0"/>
                <w:bCs w:val="0"/>
                <w:color w:val="000000" w:themeColor="text1"/>
                <w:lang w:eastAsia="es-ES"/>
              </w:rPr>
            </w:pPr>
            <w:r w:rsidRPr="00361704">
              <w:rPr>
                <w:color w:val="000000" w:themeColor="text1"/>
                <w:lang w:eastAsia="es-ES"/>
              </w:rPr>
              <w:t>ARG-1</w:t>
            </w:r>
          </w:p>
        </w:tc>
        <w:tc>
          <w:tcPr>
            <w:tcW w:w="3372" w:type="dxa"/>
            <w:gridSpan w:val="2"/>
            <w:tcBorders>
              <w:top w:val="nil"/>
              <w:bottom w:val="nil"/>
            </w:tcBorders>
            <w:noWrap/>
          </w:tcPr>
          <w:p w14:paraId="3A84D082" w14:textId="77777777" w:rsidR="003931CD" w:rsidRPr="00361704" w:rsidRDefault="003931CD" w:rsidP="005F5F56">
            <w:pPr>
              <w:suppressLineNumbers/>
              <w:spacing w:before="120" w:line="360" w:lineRule="auto"/>
              <w:ind w:right="-142"/>
              <w:jc w:val="center"/>
              <w:cnfStyle w:val="000000100000" w:firstRow="0" w:lastRow="0" w:firstColumn="0" w:lastColumn="0" w:oddVBand="0" w:evenVBand="0" w:oddHBand="1" w:evenHBand="0" w:firstRowFirstColumn="0" w:firstRowLastColumn="0" w:lastRowFirstColumn="0" w:lastRowLastColumn="0"/>
              <w:rPr>
                <w:color w:val="000000" w:themeColor="text1"/>
                <w:lang w:eastAsia="es-ES"/>
              </w:rPr>
            </w:pPr>
            <w:r w:rsidRPr="00361704">
              <w:rPr>
                <w:color w:val="000000" w:themeColor="text1"/>
                <w:lang w:eastAsia="es-ES"/>
              </w:rPr>
              <w:t>TGGCTTGCGAGACGTAGAC</w:t>
            </w:r>
          </w:p>
        </w:tc>
        <w:tc>
          <w:tcPr>
            <w:tcW w:w="3039" w:type="dxa"/>
            <w:gridSpan w:val="2"/>
            <w:tcBorders>
              <w:top w:val="nil"/>
              <w:bottom w:val="nil"/>
            </w:tcBorders>
            <w:noWrap/>
          </w:tcPr>
          <w:p w14:paraId="143FD050" w14:textId="77777777" w:rsidR="003931CD" w:rsidRPr="00361704" w:rsidRDefault="003931CD" w:rsidP="005F5F56">
            <w:pPr>
              <w:suppressLineNumbers/>
              <w:spacing w:before="120" w:line="360" w:lineRule="auto"/>
              <w:ind w:right="-142"/>
              <w:jc w:val="both"/>
              <w:cnfStyle w:val="000000100000" w:firstRow="0" w:lastRow="0" w:firstColumn="0" w:lastColumn="0" w:oddVBand="0" w:evenVBand="0" w:oddHBand="1" w:evenHBand="0" w:firstRowFirstColumn="0" w:firstRowLastColumn="0" w:lastRowFirstColumn="0" w:lastRowLastColumn="0"/>
              <w:rPr>
                <w:color w:val="000000" w:themeColor="text1"/>
                <w:lang w:eastAsia="es-ES"/>
              </w:rPr>
            </w:pPr>
            <w:r w:rsidRPr="00361704">
              <w:rPr>
                <w:color w:val="000000" w:themeColor="text1"/>
                <w:lang w:eastAsia="es-ES"/>
              </w:rPr>
              <w:t>GCTCAGGTGAATCGGCCTTTT</w:t>
            </w:r>
          </w:p>
        </w:tc>
        <w:tc>
          <w:tcPr>
            <w:tcW w:w="1050" w:type="dxa"/>
            <w:tcBorders>
              <w:top w:val="nil"/>
              <w:bottom w:val="nil"/>
            </w:tcBorders>
            <w:noWrap/>
          </w:tcPr>
          <w:p w14:paraId="6F2752AB" w14:textId="77777777" w:rsidR="003931CD" w:rsidRPr="00361704" w:rsidRDefault="003931CD" w:rsidP="005F5F56">
            <w:pPr>
              <w:suppressLineNumbers/>
              <w:spacing w:before="120" w:line="360" w:lineRule="auto"/>
              <w:ind w:right="-142"/>
              <w:jc w:val="center"/>
              <w:cnfStyle w:val="000000100000" w:firstRow="0" w:lastRow="0" w:firstColumn="0" w:lastColumn="0" w:oddVBand="0" w:evenVBand="0" w:oddHBand="1" w:evenHBand="0" w:firstRowFirstColumn="0" w:firstRowLastColumn="0" w:lastRowFirstColumn="0" w:lastRowLastColumn="0"/>
              <w:rPr>
                <w:color w:val="000000" w:themeColor="text1"/>
                <w:lang w:eastAsia="es-ES"/>
              </w:rPr>
            </w:pPr>
            <w:r w:rsidRPr="00361704">
              <w:rPr>
                <w:color w:val="000000" w:themeColor="text1"/>
                <w:lang w:eastAsia="es-ES"/>
              </w:rPr>
              <w:t>160</w:t>
            </w:r>
          </w:p>
        </w:tc>
      </w:tr>
      <w:tr w:rsidR="003931CD" w:rsidRPr="00361704" w14:paraId="534737BC" w14:textId="77777777" w:rsidTr="00020A0A">
        <w:trPr>
          <w:gridBefore w:val="1"/>
          <w:wBefore w:w="108" w:type="dxa"/>
          <w:trHeight w:val="315"/>
        </w:trPr>
        <w:tc>
          <w:tcPr>
            <w:cnfStyle w:val="001000000000" w:firstRow="0" w:lastRow="0" w:firstColumn="1" w:lastColumn="0" w:oddVBand="0" w:evenVBand="0" w:oddHBand="0" w:evenHBand="0" w:firstRowFirstColumn="0" w:firstRowLastColumn="0" w:lastRowFirstColumn="0" w:lastRowLastColumn="0"/>
            <w:tcW w:w="939" w:type="dxa"/>
            <w:gridSpan w:val="2"/>
            <w:tcBorders>
              <w:top w:val="nil"/>
              <w:bottom w:val="single" w:sz="4" w:space="0" w:color="auto"/>
            </w:tcBorders>
            <w:noWrap/>
          </w:tcPr>
          <w:p w14:paraId="6FFE9DAF" w14:textId="3DC89AB9" w:rsidR="003931CD" w:rsidRPr="00361704" w:rsidRDefault="003931CD" w:rsidP="005F5F56">
            <w:pPr>
              <w:suppressLineNumbers/>
              <w:spacing w:before="120" w:line="360" w:lineRule="auto"/>
              <w:ind w:right="-142"/>
              <w:rPr>
                <w:color w:val="000000" w:themeColor="text1"/>
                <w:lang w:eastAsia="es-ES"/>
              </w:rPr>
            </w:pPr>
            <w:r w:rsidRPr="00361704">
              <w:rPr>
                <w:color w:val="000000" w:themeColor="text1"/>
                <w:lang w:eastAsia="es-ES"/>
              </w:rPr>
              <w:t>CD206</w:t>
            </w:r>
          </w:p>
        </w:tc>
        <w:tc>
          <w:tcPr>
            <w:tcW w:w="3372" w:type="dxa"/>
            <w:gridSpan w:val="2"/>
            <w:tcBorders>
              <w:top w:val="nil"/>
              <w:bottom w:val="single" w:sz="4" w:space="0" w:color="auto"/>
            </w:tcBorders>
            <w:noWrap/>
          </w:tcPr>
          <w:p w14:paraId="15F43943" w14:textId="24417E7C" w:rsidR="003931CD" w:rsidRPr="00361704" w:rsidRDefault="003931CD" w:rsidP="005F5F56">
            <w:pPr>
              <w:suppressLineNumbers/>
              <w:spacing w:before="120" w:line="360" w:lineRule="auto"/>
              <w:ind w:right="-142"/>
              <w:cnfStyle w:val="000000000000" w:firstRow="0" w:lastRow="0" w:firstColumn="0" w:lastColumn="0" w:oddVBand="0" w:evenVBand="0" w:oddHBand="0" w:evenHBand="0" w:firstRowFirstColumn="0" w:firstRowLastColumn="0" w:lastRowFirstColumn="0" w:lastRowLastColumn="0"/>
              <w:rPr>
                <w:color w:val="000000" w:themeColor="text1"/>
                <w:lang w:eastAsia="es-ES"/>
              </w:rPr>
            </w:pPr>
            <w:r w:rsidRPr="00361704">
              <w:rPr>
                <w:color w:val="000000" w:themeColor="text1"/>
                <w:lang w:eastAsia="es-ES"/>
              </w:rPr>
              <w:t>CAAAAACTGACTGGGCTTCC</w:t>
            </w:r>
          </w:p>
        </w:tc>
        <w:tc>
          <w:tcPr>
            <w:tcW w:w="3039" w:type="dxa"/>
            <w:gridSpan w:val="2"/>
            <w:tcBorders>
              <w:top w:val="nil"/>
              <w:bottom w:val="single" w:sz="4" w:space="0" w:color="auto"/>
            </w:tcBorders>
            <w:noWrap/>
          </w:tcPr>
          <w:p w14:paraId="55458E63" w14:textId="7F9E18B6" w:rsidR="003931CD" w:rsidRPr="00361704" w:rsidRDefault="003931CD" w:rsidP="005F5F56">
            <w:pPr>
              <w:suppressLineNumbers/>
              <w:spacing w:before="120" w:line="360" w:lineRule="auto"/>
              <w:ind w:right="-142"/>
              <w:jc w:val="both"/>
              <w:cnfStyle w:val="000000000000" w:firstRow="0" w:lastRow="0" w:firstColumn="0" w:lastColumn="0" w:oddVBand="0" w:evenVBand="0" w:oddHBand="0" w:evenHBand="0" w:firstRowFirstColumn="0" w:firstRowLastColumn="0" w:lastRowFirstColumn="0" w:lastRowLastColumn="0"/>
              <w:rPr>
                <w:color w:val="000000" w:themeColor="text1"/>
                <w:lang w:eastAsia="es-ES"/>
              </w:rPr>
            </w:pPr>
            <w:r w:rsidRPr="00361704">
              <w:rPr>
                <w:color w:val="000000" w:themeColor="text1"/>
                <w:lang w:eastAsia="es-ES"/>
              </w:rPr>
              <w:t>GCCCTTGATTCCAAAGAGTG</w:t>
            </w:r>
          </w:p>
        </w:tc>
        <w:tc>
          <w:tcPr>
            <w:tcW w:w="1050" w:type="dxa"/>
            <w:tcBorders>
              <w:top w:val="nil"/>
              <w:bottom w:val="single" w:sz="4" w:space="0" w:color="auto"/>
            </w:tcBorders>
            <w:noWrap/>
          </w:tcPr>
          <w:p w14:paraId="68745E01" w14:textId="6F26EAC3" w:rsidR="003931CD" w:rsidRPr="00361704" w:rsidRDefault="003931CD" w:rsidP="005F5F56">
            <w:pPr>
              <w:suppressLineNumbers/>
              <w:spacing w:before="120" w:line="360" w:lineRule="auto"/>
              <w:ind w:right="-142"/>
              <w:jc w:val="center"/>
              <w:cnfStyle w:val="000000000000" w:firstRow="0" w:lastRow="0" w:firstColumn="0" w:lastColumn="0" w:oddVBand="0" w:evenVBand="0" w:oddHBand="0" w:evenHBand="0" w:firstRowFirstColumn="0" w:firstRowLastColumn="0" w:lastRowFirstColumn="0" w:lastRowLastColumn="0"/>
              <w:rPr>
                <w:color w:val="000000" w:themeColor="text1"/>
                <w:lang w:eastAsia="es-ES"/>
              </w:rPr>
            </w:pPr>
            <w:r w:rsidRPr="00361704">
              <w:rPr>
                <w:color w:val="000000" w:themeColor="text1"/>
                <w:lang w:eastAsia="es-ES"/>
              </w:rPr>
              <w:t>101</w:t>
            </w:r>
          </w:p>
        </w:tc>
      </w:tr>
    </w:tbl>
    <w:p w14:paraId="67AD7E25" w14:textId="7C38861A" w:rsidR="002A778A" w:rsidRPr="00183C39" w:rsidRDefault="002A778A" w:rsidP="005F5F56">
      <w:pPr>
        <w:suppressLineNumbers/>
        <w:tabs>
          <w:tab w:val="left" w:pos="567"/>
        </w:tabs>
        <w:spacing w:before="120" w:line="360" w:lineRule="auto"/>
        <w:ind w:right="-142"/>
        <w:jc w:val="both"/>
        <w:rPr>
          <w:bCs/>
          <w:iCs/>
          <w:color w:val="C00000"/>
          <w:lang w:val="en-US"/>
        </w:rPr>
      </w:pPr>
      <w:r w:rsidRPr="00183C39">
        <w:rPr>
          <w:bCs/>
          <w:iCs/>
          <w:color w:val="000000"/>
          <w:lang w:val="en-US"/>
        </w:rPr>
        <w:t>IL-1</w:t>
      </w:r>
      <w:r w:rsidRPr="00183C39">
        <w:rPr>
          <w:color w:val="000000" w:themeColor="text1"/>
          <w:lang w:eastAsia="es-ES"/>
        </w:rPr>
        <w:sym w:font="Symbol" w:char="F062"/>
      </w:r>
      <w:r w:rsidRPr="00183C39">
        <w:rPr>
          <w:bCs/>
          <w:iCs/>
          <w:color w:val="000000"/>
          <w:lang w:val="en-US"/>
        </w:rPr>
        <w:t xml:space="preserve"> interleukin 1-beta</w:t>
      </w:r>
      <w:r w:rsidR="00450381" w:rsidRPr="00183C39">
        <w:rPr>
          <w:bCs/>
          <w:iCs/>
          <w:color w:val="000000"/>
          <w:lang w:val="en-US"/>
        </w:rPr>
        <w:t>;</w:t>
      </w:r>
      <w:r w:rsidRPr="00183C39">
        <w:rPr>
          <w:bCs/>
          <w:iCs/>
          <w:color w:val="000000"/>
          <w:lang w:val="en-US"/>
        </w:rPr>
        <w:t xml:space="preserve"> TNF</w:t>
      </w:r>
      <w:r w:rsidR="00AA586F" w:rsidRPr="00183C39">
        <w:rPr>
          <w:color w:val="000000" w:themeColor="text1"/>
          <w:lang w:eastAsia="es-ES"/>
        </w:rPr>
        <w:t>α</w:t>
      </w:r>
      <w:r w:rsidRPr="00183C39">
        <w:rPr>
          <w:bCs/>
          <w:iCs/>
          <w:color w:val="000000"/>
          <w:lang w:val="en-US"/>
        </w:rPr>
        <w:t xml:space="preserve">, tumor necrosis factor alfa; IL-6, interleukin 6; </w:t>
      </w:r>
      <w:r w:rsidR="003931CD" w:rsidRPr="00183C39">
        <w:rPr>
          <w:bCs/>
          <w:iCs/>
          <w:color w:val="000000"/>
          <w:lang w:val="en-US"/>
        </w:rPr>
        <w:t xml:space="preserve">iNOS, inducible nitric oxide </w:t>
      </w:r>
      <w:r w:rsidR="00F04D6A" w:rsidRPr="00183C39">
        <w:rPr>
          <w:bCs/>
          <w:iCs/>
          <w:color w:val="000000"/>
          <w:lang w:val="en-US"/>
        </w:rPr>
        <w:t>synthase</w:t>
      </w:r>
      <w:r w:rsidR="003931CD" w:rsidRPr="00183C39">
        <w:rPr>
          <w:bCs/>
          <w:iCs/>
          <w:color w:val="000000"/>
          <w:lang w:val="en-US"/>
        </w:rPr>
        <w:t xml:space="preserve">; </w:t>
      </w:r>
      <w:r w:rsidRPr="00183C39">
        <w:rPr>
          <w:bCs/>
          <w:iCs/>
          <w:color w:val="000000"/>
          <w:lang w:val="en-US"/>
        </w:rPr>
        <w:t>IL-10</w:t>
      </w:r>
      <w:r w:rsidR="00450381" w:rsidRPr="00183C39">
        <w:rPr>
          <w:bCs/>
          <w:iCs/>
          <w:color w:val="000000"/>
          <w:lang w:val="en-US"/>
        </w:rPr>
        <w:t>,</w:t>
      </w:r>
      <w:r w:rsidRPr="00183C39">
        <w:rPr>
          <w:bCs/>
          <w:iCs/>
          <w:color w:val="000000"/>
          <w:lang w:val="en-US"/>
        </w:rPr>
        <w:t xml:space="preserve"> interleukin 10; FIZZ1</w:t>
      </w:r>
      <w:r w:rsidR="003F125F" w:rsidRPr="00183C39">
        <w:rPr>
          <w:bCs/>
          <w:iCs/>
          <w:color w:val="000000"/>
          <w:lang w:val="en-US"/>
        </w:rPr>
        <w:t>, found in inflammatory zone 1;</w:t>
      </w:r>
      <w:r w:rsidRPr="00183C39">
        <w:rPr>
          <w:bCs/>
          <w:iCs/>
          <w:color w:val="000000"/>
          <w:lang w:val="en-US"/>
        </w:rPr>
        <w:t xml:space="preserve"> ARG-1, arginase 1</w:t>
      </w:r>
      <w:r w:rsidR="003931CD" w:rsidRPr="00183C39">
        <w:rPr>
          <w:bCs/>
          <w:iCs/>
          <w:color w:val="000000"/>
          <w:lang w:val="en-US"/>
        </w:rPr>
        <w:t xml:space="preserve">; CD206, cluster of differentiation 206.  </w:t>
      </w:r>
    </w:p>
    <w:p w14:paraId="464960B2" w14:textId="77777777" w:rsidR="003931CD" w:rsidRPr="00183C39" w:rsidRDefault="003931CD" w:rsidP="005F5F56">
      <w:pPr>
        <w:suppressLineNumbers/>
        <w:tabs>
          <w:tab w:val="left" w:pos="567"/>
        </w:tabs>
        <w:spacing w:before="120" w:line="360" w:lineRule="auto"/>
        <w:ind w:right="-142"/>
        <w:jc w:val="both"/>
        <w:rPr>
          <w:bCs/>
          <w:iCs/>
          <w:color w:val="000000"/>
          <w:lang w:val="en-US"/>
        </w:rPr>
      </w:pPr>
    </w:p>
    <w:p w14:paraId="2573EC66" w14:textId="0A248BF1" w:rsidR="00D26775" w:rsidRDefault="00D26775" w:rsidP="005F5F56">
      <w:pPr>
        <w:suppressLineNumbers/>
        <w:tabs>
          <w:tab w:val="left" w:pos="567"/>
        </w:tabs>
        <w:spacing w:before="120" w:line="360" w:lineRule="auto"/>
        <w:ind w:right="-142"/>
        <w:jc w:val="both"/>
        <w:rPr>
          <w:b/>
          <w:iCs/>
          <w:color w:val="000000"/>
          <w:lang w:val="en-US"/>
        </w:rPr>
      </w:pPr>
    </w:p>
    <w:p w14:paraId="2DCC6804" w14:textId="32D7AE11" w:rsidR="002445BA" w:rsidRDefault="002445BA" w:rsidP="005F5F56">
      <w:pPr>
        <w:suppressLineNumbers/>
        <w:tabs>
          <w:tab w:val="left" w:pos="567"/>
        </w:tabs>
        <w:spacing w:before="120" w:line="360" w:lineRule="auto"/>
        <w:ind w:right="-142"/>
        <w:jc w:val="both"/>
        <w:rPr>
          <w:b/>
          <w:iCs/>
          <w:color w:val="000000"/>
          <w:lang w:val="en-US"/>
        </w:rPr>
      </w:pPr>
    </w:p>
    <w:p w14:paraId="173D8098" w14:textId="676CA865" w:rsidR="00361704" w:rsidRDefault="00361704" w:rsidP="005F5F56">
      <w:pPr>
        <w:suppressLineNumbers/>
        <w:tabs>
          <w:tab w:val="left" w:pos="567"/>
        </w:tabs>
        <w:spacing w:before="120" w:line="360" w:lineRule="auto"/>
        <w:ind w:right="-142"/>
        <w:jc w:val="both"/>
        <w:rPr>
          <w:b/>
          <w:iCs/>
          <w:color w:val="000000"/>
          <w:lang w:val="en-US"/>
        </w:rPr>
      </w:pPr>
    </w:p>
    <w:p w14:paraId="4E850FEB" w14:textId="3F397077" w:rsidR="00361704" w:rsidRDefault="00361704" w:rsidP="005F5F56">
      <w:pPr>
        <w:suppressLineNumbers/>
        <w:tabs>
          <w:tab w:val="left" w:pos="567"/>
        </w:tabs>
        <w:spacing w:before="120" w:line="360" w:lineRule="auto"/>
        <w:ind w:right="-142"/>
        <w:jc w:val="both"/>
        <w:rPr>
          <w:b/>
          <w:iCs/>
          <w:color w:val="000000"/>
          <w:lang w:val="en-US"/>
        </w:rPr>
      </w:pPr>
    </w:p>
    <w:p w14:paraId="199C6C42" w14:textId="0DF2FB76" w:rsidR="00361704" w:rsidRDefault="00361704" w:rsidP="005F5F56">
      <w:pPr>
        <w:suppressLineNumbers/>
        <w:tabs>
          <w:tab w:val="left" w:pos="567"/>
        </w:tabs>
        <w:spacing w:before="120" w:line="360" w:lineRule="auto"/>
        <w:ind w:right="-142"/>
        <w:jc w:val="both"/>
        <w:rPr>
          <w:b/>
          <w:iCs/>
          <w:color w:val="000000"/>
          <w:lang w:val="en-US"/>
        </w:rPr>
      </w:pPr>
    </w:p>
    <w:p w14:paraId="3DA592D8" w14:textId="01879B00" w:rsidR="00361704" w:rsidRDefault="00361704" w:rsidP="005F5F56">
      <w:pPr>
        <w:suppressLineNumbers/>
        <w:tabs>
          <w:tab w:val="left" w:pos="567"/>
        </w:tabs>
        <w:spacing w:before="120" w:line="360" w:lineRule="auto"/>
        <w:ind w:right="-142"/>
        <w:jc w:val="both"/>
        <w:rPr>
          <w:b/>
          <w:iCs/>
          <w:color w:val="000000"/>
          <w:lang w:val="en-US"/>
        </w:rPr>
      </w:pPr>
    </w:p>
    <w:p w14:paraId="4A51F19E" w14:textId="0DD158CE" w:rsidR="00361704" w:rsidRDefault="00361704" w:rsidP="005F5F56">
      <w:pPr>
        <w:suppressLineNumbers/>
        <w:tabs>
          <w:tab w:val="left" w:pos="567"/>
        </w:tabs>
        <w:spacing w:before="120" w:line="360" w:lineRule="auto"/>
        <w:ind w:right="-142"/>
        <w:jc w:val="both"/>
        <w:rPr>
          <w:b/>
          <w:iCs/>
          <w:color w:val="000000"/>
          <w:lang w:val="en-US"/>
        </w:rPr>
      </w:pPr>
    </w:p>
    <w:p w14:paraId="33487D33" w14:textId="04D70D26" w:rsidR="00361704" w:rsidRDefault="00361704" w:rsidP="005F5F56">
      <w:pPr>
        <w:suppressLineNumbers/>
        <w:tabs>
          <w:tab w:val="left" w:pos="567"/>
        </w:tabs>
        <w:spacing w:before="120" w:line="360" w:lineRule="auto"/>
        <w:ind w:right="-142"/>
        <w:jc w:val="both"/>
        <w:rPr>
          <w:b/>
          <w:iCs/>
          <w:color w:val="000000"/>
          <w:lang w:val="en-US"/>
        </w:rPr>
      </w:pPr>
    </w:p>
    <w:p w14:paraId="492012F7" w14:textId="77777777" w:rsidR="00361704" w:rsidRDefault="00361704" w:rsidP="005F5F56">
      <w:pPr>
        <w:suppressLineNumbers/>
        <w:tabs>
          <w:tab w:val="left" w:pos="567"/>
        </w:tabs>
        <w:spacing w:before="120" w:line="360" w:lineRule="auto"/>
        <w:ind w:right="-142"/>
        <w:jc w:val="both"/>
        <w:rPr>
          <w:b/>
          <w:iCs/>
          <w:color w:val="000000"/>
          <w:lang w:val="en-US"/>
        </w:rPr>
      </w:pPr>
    </w:p>
    <w:p w14:paraId="61589D62" w14:textId="77777777" w:rsidR="005F5F56" w:rsidRDefault="005F5F56" w:rsidP="005F5F56">
      <w:pPr>
        <w:suppressLineNumbers/>
        <w:tabs>
          <w:tab w:val="left" w:pos="567"/>
        </w:tabs>
        <w:spacing w:before="120" w:line="360" w:lineRule="auto"/>
        <w:ind w:right="-142"/>
        <w:jc w:val="both"/>
        <w:rPr>
          <w:b/>
          <w:iCs/>
          <w:color w:val="000000"/>
          <w:lang w:val="en-US"/>
        </w:rPr>
      </w:pPr>
    </w:p>
    <w:p w14:paraId="24C3153E" w14:textId="5C6D624A" w:rsidR="002445BA" w:rsidRPr="00183C39" w:rsidRDefault="002445BA" w:rsidP="002445BA">
      <w:pPr>
        <w:tabs>
          <w:tab w:val="left" w:pos="567"/>
        </w:tabs>
        <w:spacing w:before="120" w:line="360" w:lineRule="auto"/>
        <w:ind w:right="-142"/>
        <w:jc w:val="both"/>
        <w:rPr>
          <w:b/>
          <w:iCs/>
          <w:color w:val="000000"/>
          <w:lang w:val="en-US"/>
        </w:rPr>
      </w:pPr>
      <w:r>
        <w:rPr>
          <w:b/>
          <w:iCs/>
          <w:color w:val="000000"/>
          <w:lang w:val="en-US"/>
        </w:rPr>
        <w:lastRenderedPageBreak/>
        <w:t xml:space="preserve">FIGURE </w:t>
      </w:r>
      <w:r w:rsidRPr="00183C39">
        <w:rPr>
          <w:b/>
          <w:iCs/>
          <w:color w:val="000000"/>
          <w:lang w:val="en-US"/>
        </w:rPr>
        <w:t>LEGENDS</w:t>
      </w:r>
    </w:p>
    <w:p w14:paraId="6B12C2D0" w14:textId="216A63EA" w:rsidR="002445BA" w:rsidRPr="00183C39" w:rsidDel="00D40C80" w:rsidRDefault="00465E00" w:rsidP="002445BA">
      <w:pPr>
        <w:tabs>
          <w:tab w:val="left" w:pos="567"/>
        </w:tabs>
        <w:spacing w:before="120" w:line="360" w:lineRule="auto"/>
        <w:ind w:right="-142"/>
        <w:jc w:val="both"/>
        <w:rPr>
          <w:del w:id="41" w:author="Microsoft Office User" w:date="2020-08-11T19:57:00Z"/>
          <w:iCs/>
          <w:noProof/>
          <w:lang w:val="en-US"/>
        </w:rPr>
      </w:pPr>
      <w:del w:id="42" w:author="Microsoft Office User" w:date="2020-08-11T19:57:00Z">
        <w:r w:rsidRPr="00183C39" w:rsidDel="00D40C80">
          <w:rPr>
            <w:b/>
            <w:iCs/>
            <w:color w:val="000000"/>
            <w:lang w:val="en-US"/>
          </w:rPr>
          <w:delText xml:space="preserve">FIGURE </w:delText>
        </w:r>
        <w:r w:rsidR="002445BA" w:rsidRPr="00183C39" w:rsidDel="00D40C80">
          <w:rPr>
            <w:b/>
            <w:iCs/>
            <w:color w:val="000000"/>
            <w:lang w:val="en-US"/>
          </w:rPr>
          <w:delText xml:space="preserve">1.  </w:delText>
        </w:r>
        <w:r w:rsidR="002445BA" w:rsidRPr="00183C39" w:rsidDel="00D40C80">
          <w:rPr>
            <w:bCs/>
            <w:iCs/>
            <w:color w:val="000000" w:themeColor="text1"/>
            <w:lang w:val="en-US"/>
          </w:rPr>
          <w:delText xml:space="preserve">Percentage of CD11b+CD45+ cells differentiated from bone marrow precursors. </w:delText>
        </w:r>
        <w:r w:rsidR="002445BA" w:rsidRPr="00183C39" w:rsidDel="00D40C80">
          <w:rPr>
            <w:b/>
            <w:iCs/>
            <w:color w:val="000000" w:themeColor="text1"/>
            <w:lang w:val="en-US"/>
          </w:rPr>
          <w:delText xml:space="preserve">a) </w:delText>
        </w:r>
        <w:r w:rsidR="002445BA" w:rsidRPr="00183C39" w:rsidDel="00D40C80">
          <w:rPr>
            <w:bCs/>
            <w:iCs/>
            <w:color w:val="000000" w:themeColor="text1"/>
            <w:lang w:val="en-US"/>
          </w:rPr>
          <w:delText xml:space="preserve">Plots depicting the flow cytometry analysis using antibody staining for CD11b (ACPC) and CD45 (PE) to establish the purity of BMDM cultures in WT and MUT after 6 days of differentiation. </w:delText>
        </w:r>
        <w:r w:rsidR="002445BA" w:rsidRPr="00183C39" w:rsidDel="00D40C80">
          <w:rPr>
            <w:b/>
            <w:iCs/>
            <w:color w:val="000000" w:themeColor="text1"/>
            <w:lang w:val="en-US"/>
          </w:rPr>
          <w:delText xml:space="preserve">b) </w:delText>
        </w:r>
        <w:r w:rsidR="002445BA" w:rsidRPr="00183C39" w:rsidDel="00D40C80">
          <w:rPr>
            <w:bCs/>
            <w:iCs/>
            <w:color w:val="000000" w:themeColor="text1"/>
            <w:lang w:val="en-US"/>
          </w:rPr>
          <w:delText xml:space="preserve">BMDM were identified as CD11b+CD45+ and was found that &gt;97% of the cells were positive for both markers in WT and MUT cultures, thus, showing similar differentiation potentials irrespectively of the genotypes of the precursors. </w:delText>
        </w:r>
        <w:r w:rsidR="002445BA" w:rsidRPr="00183C39" w:rsidDel="00D40C80">
          <w:rPr>
            <w:iCs/>
            <w:lang w:val="en-US"/>
          </w:rPr>
          <w:delText xml:space="preserve">Data are presented as </w:delText>
        </w:r>
        <w:r w:rsidR="002445BA" w:rsidRPr="00183C39" w:rsidDel="00D40C80">
          <w:rPr>
            <w:iCs/>
            <w:color w:val="000000"/>
            <w:lang w:val="en-US"/>
          </w:rPr>
          <w:delText xml:space="preserve">media ± SEM. </w:delText>
        </w:r>
        <w:r w:rsidR="002445BA" w:rsidRPr="00183C39" w:rsidDel="00D40C80">
          <w:rPr>
            <w:bCs/>
            <w:iCs/>
            <w:color w:val="000000" w:themeColor="text1"/>
            <w:lang w:val="en-US"/>
          </w:rPr>
          <w:delText>t-Student test was performed (n per experimental group= 4).</w:delText>
        </w:r>
        <w:r w:rsidR="002445BA" w:rsidRPr="00183C39" w:rsidDel="00D40C80">
          <w:rPr>
            <w:iCs/>
            <w:noProof/>
            <w:lang w:val="en-US"/>
          </w:rPr>
          <w:delText xml:space="preserve"> </w:delText>
        </w:r>
      </w:del>
    </w:p>
    <w:p w14:paraId="49C896DB" w14:textId="19B0B3D0" w:rsidR="002445BA" w:rsidRPr="00183C39" w:rsidRDefault="00465E00" w:rsidP="002445BA">
      <w:pPr>
        <w:tabs>
          <w:tab w:val="left" w:pos="567"/>
        </w:tabs>
        <w:spacing w:before="120" w:line="360" w:lineRule="auto"/>
        <w:ind w:right="-142"/>
        <w:jc w:val="both"/>
        <w:rPr>
          <w:bCs/>
          <w:iCs/>
          <w:color w:val="000000"/>
          <w:lang w:val="en-US"/>
        </w:rPr>
      </w:pPr>
      <w:r w:rsidRPr="00183C39">
        <w:rPr>
          <w:b/>
          <w:iCs/>
          <w:color w:val="000000"/>
          <w:lang w:val="en-US"/>
        </w:rPr>
        <w:t xml:space="preserve">FIGURE </w:t>
      </w:r>
      <w:ins w:id="43" w:author="Microsoft Office User" w:date="2020-08-11T19:57:00Z">
        <w:r w:rsidR="00D40C80">
          <w:rPr>
            <w:b/>
            <w:iCs/>
            <w:color w:val="000000"/>
            <w:lang w:val="en-US"/>
          </w:rPr>
          <w:t>1</w:t>
        </w:r>
      </w:ins>
      <w:del w:id="44" w:author="Microsoft Office User" w:date="2020-08-11T19:57:00Z">
        <w:r w:rsidR="002445BA" w:rsidRPr="00183C39" w:rsidDel="00D40C80">
          <w:rPr>
            <w:b/>
            <w:iCs/>
            <w:color w:val="000000"/>
            <w:lang w:val="en-US"/>
          </w:rPr>
          <w:delText>2</w:delText>
        </w:r>
      </w:del>
      <w:r w:rsidR="002445BA" w:rsidRPr="00183C39">
        <w:rPr>
          <w:b/>
          <w:iCs/>
          <w:color w:val="000000"/>
          <w:lang w:val="en-US"/>
        </w:rPr>
        <w:t xml:space="preserve">. </w:t>
      </w:r>
      <w:r w:rsidR="002445BA" w:rsidRPr="00183C39">
        <w:rPr>
          <w:bCs/>
          <w:iCs/>
          <w:color w:val="000000"/>
          <w:lang w:val="en-US"/>
        </w:rPr>
        <w:t xml:space="preserve">Relative mRNA abundance of prototypic genes in M1 and M2 BMDM. </w:t>
      </w:r>
      <w:r w:rsidR="002445BA" w:rsidRPr="00183C39">
        <w:rPr>
          <w:bCs/>
          <w:iCs/>
          <w:lang w:val="en-US"/>
        </w:rPr>
        <w:t xml:space="preserve">BMDM were stimulated </w:t>
      </w:r>
      <w:r w:rsidR="002445BA" w:rsidRPr="00183C39">
        <w:rPr>
          <w:bCs/>
          <w:i/>
          <w:lang w:val="en-US"/>
        </w:rPr>
        <w:t>in vitro</w:t>
      </w:r>
      <w:r w:rsidR="002445BA" w:rsidRPr="00183C39">
        <w:rPr>
          <w:bCs/>
          <w:iCs/>
          <w:lang w:val="en-US"/>
        </w:rPr>
        <w:t xml:space="preserve"> for 4 h with LPS+IFN</w:t>
      </w:r>
      <w:r w:rsidR="002445BA" w:rsidRPr="00183C39">
        <w:rPr>
          <w:bCs/>
          <w:iCs/>
          <w:lang w:val="en-US"/>
        </w:rPr>
        <w:sym w:font="Symbol" w:char="F067"/>
      </w:r>
      <w:r w:rsidR="002445BA" w:rsidRPr="00183C39">
        <w:rPr>
          <w:bCs/>
          <w:iCs/>
          <w:lang w:val="en-US"/>
        </w:rPr>
        <w:t xml:space="preserve"> or IL-4. For all genes analyzed (a-h) the fold change of expression was calculated using the 2</w:t>
      </w:r>
      <w:r w:rsidR="002445BA" w:rsidRPr="00183C39">
        <w:rPr>
          <w:bCs/>
          <w:iCs/>
          <w:vertAlign w:val="superscript"/>
          <w:lang w:val="en-US"/>
        </w:rPr>
        <w:t>-</w:t>
      </w:r>
      <w:r w:rsidR="002445BA" w:rsidRPr="00183C39">
        <w:rPr>
          <w:bCs/>
          <w:iCs/>
          <w:vertAlign w:val="superscript"/>
          <w:lang w:val="es-ES"/>
        </w:rPr>
        <w:t>ΔΔ</w:t>
      </w:r>
      <w:r w:rsidR="002445BA" w:rsidRPr="00183C39">
        <w:rPr>
          <w:bCs/>
          <w:iCs/>
          <w:vertAlign w:val="superscript"/>
          <w:lang w:val="en-US"/>
        </w:rPr>
        <w:t xml:space="preserve">CT </w:t>
      </w:r>
      <w:r w:rsidR="002445BA" w:rsidRPr="00183C39">
        <w:rPr>
          <w:bCs/>
          <w:iCs/>
          <w:lang w:val="en-US"/>
        </w:rPr>
        <w:t xml:space="preserve">method. GAPDH was used as the housekeeping gene in all cases. </w:t>
      </w:r>
      <w:r w:rsidR="002445BA" w:rsidRPr="00183C39">
        <w:rPr>
          <w:b/>
          <w:iCs/>
          <w:lang w:val="en-US"/>
        </w:rPr>
        <w:t xml:space="preserve">a-d) </w:t>
      </w:r>
      <w:r w:rsidR="002445BA" w:rsidRPr="00183C39">
        <w:rPr>
          <w:bCs/>
          <w:iCs/>
          <w:lang w:val="en-US"/>
        </w:rPr>
        <w:t>For all M1 markers, the gene expression increased in response to LPS-IFN</w:t>
      </w:r>
      <w:r w:rsidR="002445BA" w:rsidRPr="00183C39">
        <w:rPr>
          <w:bCs/>
          <w:iCs/>
          <w:lang w:val="en-US"/>
        </w:rPr>
        <w:sym w:font="Symbol" w:char="F067"/>
      </w:r>
      <w:r w:rsidR="002445BA" w:rsidRPr="00183C39">
        <w:rPr>
          <w:bCs/>
          <w:iCs/>
          <w:lang w:val="en-US"/>
        </w:rPr>
        <w:t xml:space="preserve"> in both WT and MUT-BMDM, and in this last group, a significant higher expression in TNF</w:t>
      </w:r>
      <w:r w:rsidR="002445BA" w:rsidRPr="00183C39">
        <w:rPr>
          <w:bCs/>
          <w:iCs/>
          <w:lang w:val="en-US"/>
        </w:rPr>
        <w:sym w:font="Symbol" w:char="F061"/>
      </w:r>
      <w:r w:rsidR="002445BA" w:rsidRPr="00183C39">
        <w:rPr>
          <w:bCs/>
          <w:iCs/>
          <w:lang w:val="en-US"/>
        </w:rPr>
        <w:t xml:space="preserve"> was found compared to WT under stimulation (a). </w:t>
      </w:r>
      <w:r w:rsidR="002445BA" w:rsidRPr="00183C39">
        <w:rPr>
          <w:b/>
          <w:iCs/>
          <w:lang w:val="en-US"/>
        </w:rPr>
        <w:t xml:space="preserve">e-h) </w:t>
      </w:r>
      <w:r w:rsidR="002445BA" w:rsidRPr="00183C39">
        <w:rPr>
          <w:bCs/>
          <w:iCs/>
          <w:lang w:val="en-US"/>
        </w:rPr>
        <w:t>For M2 markers, the gene expression between control and stimulated BMDM in both, WT and MUT cultures, was significantly higher for FIZZ1 and ARG-1 genes (</w:t>
      </w:r>
      <w:proofErr w:type="spellStart"/>
      <w:r w:rsidR="002445BA" w:rsidRPr="00183C39">
        <w:rPr>
          <w:bCs/>
          <w:iCs/>
          <w:lang w:val="en-US"/>
        </w:rPr>
        <w:t>e,f</w:t>
      </w:r>
      <w:proofErr w:type="spellEnd"/>
      <w:r w:rsidR="002445BA" w:rsidRPr="00183C39">
        <w:rPr>
          <w:bCs/>
          <w:iCs/>
          <w:lang w:val="en-US"/>
        </w:rPr>
        <w:t xml:space="preserve">). The analysis of gene expression of CD206 and IL-10 showed a significant increase in expression under IL-4 stimulation in WT-BMDM (g, h). Accordingly, MUT-BMDM showed significantly lower expression of both genes compared to WT-BMDM in response to IL-4. </w:t>
      </w:r>
      <w:r w:rsidR="002445BA" w:rsidRPr="00183C39">
        <w:rPr>
          <w:iCs/>
          <w:lang w:val="en-US"/>
        </w:rPr>
        <w:t xml:space="preserve">Data are presented as </w:t>
      </w:r>
      <w:r w:rsidR="002445BA" w:rsidRPr="00183C39">
        <w:rPr>
          <w:iCs/>
          <w:color w:val="000000"/>
          <w:lang w:val="en-US"/>
        </w:rPr>
        <w:t xml:space="preserve">media ± SEM. </w:t>
      </w:r>
      <w:r w:rsidR="002445BA" w:rsidRPr="00183C39">
        <w:rPr>
          <w:bCs/>
          <w:iCs/>
          <w:color w:val="000000"/>
          <w:lang w:val="en-US"/>
        </w:rPr>
        <w:t xml:space="preserve">Two-way ANOVA and </w:t>
      </w:r>
      <w:r w:rsidR="002445BA" w:rsidRPr="00183C39">
        <w:rPr>
          <w:bCs/>
          <w:i/>
          <w:color w:val="000000"/>
          <w:lang w:val="en-US"/>
        </w:rPr>
        <w:t>post hoc</w:t>
      </w:r>
      <w:r w:rsidR="002445BA" w:rsidRPr="00183C39">
        <w:rPr>
          <w:bCs/>
          <w:iCs/>
          <w:color w:val="000000"/>
          <w:lang w:val="en-US"/>
        </w:rPr>
        <w:t xml:space="preserve"> Tukey test were performed. *p&lt;0.05; **p&lt;0.001 ***p&lt;0.0001 (n per experimental group=3-4). </w:t>
      </w:r>
    </w:p>
    <w:p w14:paraId="7132AD18" w14:textId="23952D8F" w:rsidR="002445BA" w:rsidRDefault="00465E00" w:rsidP="00946115">
      <w:pPr>
        <w:tabs>
          <w:tab w:val="left" w:pos="567"/>
        </w:tabs>
        <w:spacing w:before="120" w:line="360" w:lineRule="auto"/>
        <w:ind w:right="-142"/>
        <w:jc w:val="both"/>
        <w:rPr>
          <w:iCs/>
          <w:lang w:val="en-US"/>
        </w:rPr>
      </w:pPr>
      <w:r w:rsidRPr="00183C39">
        <w:rPr>
          <w:b/>
          <w:iCs/>
          <w:color w:val="000000"/>
          <w:lang w:val="en-US"/>
        </w:rPr>
        <w:t xml:space="preserve">FIGURE </w:t>
      </w:r>
      <w:ins w:id="45" w:author="Microsoft Office User" w:date="2020-08-11T19:57:00Z">
        <w:r w:rsidR="00D40C80">
          <w:rPr>
            <w:b/>
            <w:iCs/>
            <w:color w:val="000000"/>
            <w:lang w:val="en-US"/>
          </w:rPr>
          <w:t>2</w:t>
        </w:r>
      </w:ins>
      <w:del w:id="46" w:author="Microsoft Office User" w:date="2020-08-11T19:57:00Z">
        <w:r w:rsidR="002445BA" w:rsidRPr="00183C39" w:rsidDel="00D40C80">
          <w:rPr>
            <w:b/>
            <w:iCs/>
            <w:color w:val="000000"/>
            <w:lang w:val="en-US"/>
          </w:rPr>
          <w:delText>3</w:delText>
        </w:r>
      </w:del>
      <w:r w:rsidR="002445BA" w:rsidRPr="00183C39">
        <w:rPr>
          <w:b/>
          <w:iCs/>
          <w:color w:val="000000"/>
          <w:lang w:val="en-US"/>
        </w:rPr>
        <w:t xml:space="preserve">.  </w:t>
      </w:r>
      <w:r w:rsidR="002445BA" w:rsidRPr="00183C39">
        <w:rPr>
          <w:bCs/>
          <w:iCs/>
          <w:color w:val="000000"/>
          <w:lang w:val="en-US"/>
        </w:rPr>
        <w:t>Level of production of M1 effector molecules in BMDM and mice.</w:t>
      </w:r>
      <w:r w:rsidR="002445BA" w:rsidRPr="00183C39">
        <w:rPr>
          <w:iCs/>
          <w:color w:val="000000"/>
          <w:lang w:val="en-US"/>
        </w:rPr>
        <w:t xml:space="preserve"> </w:t>
      </w:r>
      <w:r w:rsidR="002445BA" w:rsidRPr="00183C39">
        <w:rPr>
          <w:b/>
          <w:bCs/>
          <w:iCs/>
          <w:color w:val="000000"/>
          <w:lang w:val="en-US"/>
        </w:rPr>
        <w:t>a</w:t>
      </w:r>
      <w:r w:rsidR="002445BA" w:rsidRPr="00183C39">
        <w:rPr>
          <w:b/>
          <w:iCs/>
          <w:color w:val="000000"/>
          <w:lang w:val="en-US"/>
        </w:rPr>
        <w:t xml:space="preserve">) </w:t>
      </w:r>
      <w:r w:rsidR="002445BA" w:rsidRPr="00183C39">
        <w:rPr>
          <w:iCs/>
          <w:color w:val="000000"/>
          <w:lang w:val="en-US"/>
        </w:rPr>
        <w:t>The graph shows the level of optic density (OD) measured at 655 nm as an indirect measurement of O</w:t>
      </w:r>
      <w:r w:rsidR="002445BA" w:rsidRPr="00183C39">
        <w:rPr>
          <w:iCs/>
          <w:color w:val="000000"/>
          <w:vertAlign w:val="subscript"/>
          <w:lang w:val="en-US"/>
        </w:rPr>
        <w:t>2</w:t>
      </w:r>
      <w:r w:rsidR="002445BA" w:rsidRPr="00183C39">
        <w:rPr>
          <w:iCs/>
          <w:color w:val="000000"/>
          <w:vertAlign w:val="superscript"/>
          <w:lang w:val="en-US"/>
        </w:rPr>
        <w:t>-</w:t>
      </w:r>
      <w:r w:rsidR="002445BA" w:rsidRPr="00183C39">
        <w:rPr>
          <w:iCs/>
          <w:color w:val="000000"/>
          <w:lang w:val="en-US"/>
        </w:rPr>
        <w:t xml:space="preserve"> production by BMDM. Each treatment, including controls, was carried out in triplicates. MUT-BMDM produced higher O</w:t>
      </w:r>
      <w:r w:rsidR="002445BA" w:rsidRPr="00183C39">
        <w:rPr>
          <w:iCs/>
          <w:color w:val="000000"/>
          <w:vertAlign w:val="subscript"/>
          <w:lang w:val="en-US"/>
        </w:rPr>
        <w:t>2</w:t>
      </w:r>
      <w:r w:rsidR="002445BA" w:rsidRPr="00183C39">
        <w:rPr>
          <w:iCs/>
          <w:color w:val="000000"/>
          <w:vertAlign w:val="superscript"/>
          <w:lang w:val="en-US"/>
        </w:rPr>
        <w:t xml:space="preserve">- </w:t>
      </w:r>
      <w:r w:rsidR="002445BA" w:rsidRPr="00183C39">
        <w:rPr>
          <w:iCs/>
          <w:color w:val="000000"/>
          <w:lang w:val="en-US"/>
        </w:rPr>
        <w:t xml:space="preserve">levels compared to WT-BMDM. </w:t>
      </w:r>
      <w:r w:rsidR="002445BA" w:rsidRPr="00183C39">
        <w:rPr>
          <w:iCs/>
          <w:lang w:val="en-US"/>
        </w:rPr>
        <w:t xml:space="preserve">Data are presented as </w:t>
      </w:r>
      <w:r w:rsidR="002445BA" w:rsidRPr="00183C39">
        <w:rPr>
          <w:iCs/>
          <w:color w:val="000000"/>
          <w:lang w:val="en-US"/>
        </w:rPr>
        <w:t xml:space="preserve">media ± SEM.  Two-way ANOVA was performed. *p&lt;0.05. (n per experimental group= 4). </w:t>
      </w:r>
      <w:r w:rsidR="002445BA" w:rsidRPr="00183C39">
        <w:rPr>
          <w:b/>
          <w:bCs/>
          <w:iCs/>
          <w:lang w:val="en-US"/>
        </w:rPr>
        <w:t>b)</w:t>
      </w:r>
      <w:r w:rsidR="002445BA" w:rsidRPr="00183C39">
        <w:rPr>
          <w:iCs/>
          <w:color w:val="000000"/>
          <w:lang w:val="en-US"/>
        </w:rPr>
        <w:t xml:space="preserve"> The accumulation of nitrites (</w:t>
      </w:r>
      <w:r w:rsidR="002445BA" w:rsidRPr="00183C39">
        <w:rPr>
          <w:iCs/>
          <w:color w:val="000000"/>
          <w:lang w:val="es-ES"/>
        </w:rPr>
        <w:sym w:font="Symbol" w:char="F06D"/>
      </w:r>
      <w:r w:rsidR="002445BA" w:rsidRPr="00183C39">
        <w:rPr>
          <w:iCs/>
          <w:color w:val="000000"/>
          <w:lang w:val="en-US"/>
        </w:rPr>
        <w:t>M) was detected in culture supernatants as an indirect measurement of NO production by BMDM stimulated with LPS+IFN</w:t>
      </w:r>
      <w:r w:rsidR="002445BA" w:rsidRPr="00183C39">
        <w:rPr>
          <w:iCs/>
          <w:color w:val="000000"/>
          <w:lang w:val="es-ES"/>
        </w:rPr>
        <w:sym w:font="Symbol" w:char="F067"/>
      </w:r>
      <w:r w:rsidR="002445BA" w:rsidRPr="00183C39">
        <w:rPr>
          <w:iCs/>
          <w:color w:val="000000"/>
          <w:lang w:val="en-US"/>
        </w:rPr>
        <w:t xml:space="preserve"> or IL-4 for 22 h. Each treatment, including controls, was carried out in triplicates. No differences were found in the NO production between WT-BMDM and MUT-BMDM. Two-way ANOVA was performed.  ****p&lt;0.00001. (n per experimental group= 4). </w:t>
      </w:r>
      <w:r w:rsidR="002445BA" w:rsidRPr="00183C39">
        <w:rPr>
          <w:b/>
          <w:iCs/>
          <w:color w:val="000000"/>
          <w:lang w:val="en-US"/>
        </w:rPr>
        <w:t xml:space="preserve">c) </w:t>
      </w:r>
      <w:r w:rsidR="002445BA" w:rsidRPr="00183C39">
        <w:rPr>
          <w:iCs/>
          <w:color w:val="000000"/>
          <w:lang w:val="en-US"/>
        </w:rPr>
        <w:t xml:space="preserve">12-weeks old mice were sacrificed and whole-blood was obtained. The level of ROS was determined through electron paramagnetic resonance (EPR). Values obtained in three independent experiments were normalized. MUT mice showed significantly higher levels of systemic ROS compared to WT animals. </w:t>
      </w:r>
      <w:r w:rsidR="002445BA" w:rsidRPr="00183C39">
        <w:rPr>
          <w:iCs/>
          <w:lang w:val="en-US"/>
        </w:rPr>
        <w:t xml:space="preserve">t-Student test was performed. **** p&lt;0.0001. (n per experimental group=8-10). </w:t>
      </w:r>
    </w:p>
    <w:p w14:paraId="1BBA2524" w14:textId="04A7AEA3" w:rsidR="00F93C0B" w:rsidRPr="00465E00" w:rsidRDefault="00465E00" w:rsidP="00F93C0B">
      <w:pPr>
        <w:tabs>
          <w:tab w:val="left" w:pos="567"/>
        </w:tabs>
        <w:spacing w:before="120" w:line="360" w:lineRule="auto"/>
        <w:ind w:right="-142"/>
        <w:jc w:val="both"/>
        <w:rPr>
          <w:bCs/>
          <w:iCs/>
          <w:color w:val="000000"/>
          <w:lang w:val="en-US"/>
        </w:rPr>
      </w:pPr>
      <w:r w:rsidRPr="003D1573">
        <w:rPr>
          <w:b/>
          <w:iCs/>
          <w:color w:val="000000"/>
          <w:lang w:val="en-US"/>
        </w:rPr>
        <w:t xml:space="preserve">FIGURE </w:t>
      </w:r>
      <w:ins w:id="47" w:author="Microsoft Office User" w:date="2020-08-11T19:57:00Z">
        <w:r w:rsidR="00D40C80">
          <w:rPr>
            <w:b/>
            <w:iCs/>
            <w:color w:val="000000"/>
            <w:lang w:val="en-US"/>
          </w:rPr>
          <w:t>3</w:t>
        </w:r>
      </w:ins>
      <w:del w:id="48" w:author="Microsoft Office User" w:date="2020-08-11T19:57:00Z">
        <w:r w:rsidR="002A3498" w:rsidRPr="003D1573" w:rsidDel="00D40C80">
          <w:rPr>
            <w:b/>
            <w:iCs/>
            <w:color w:val="000000"/>
            <w:lang w:val="en-US"/>
          </w:rPr>
          <w:delText>4</w:delText>
        </w:r>
      </w:del>
      <w:r w:rsidR="002A3498" w:rsidRPr="003D1573">
        <w:rPr>
          <w:b/>
          <w:iCs/>
          <w:color w:val="000000"/>
          <w:lang w:val="en-US"/>
        </w:rPr>
        <w:t xml:space="preserve">. </w:t>
      </w:r>
      <w:r w:rsidR="001F561B" w:rsidRPr="003D1573">
        <w:rPr>
          <w:iCs/>
          <w:color w:val="000000"/>
          <w:lang w:val="en-US"/>
        </w:rPr>
        <w:t xml:space="preserve">Schematic summary of </w:t>
      </w:r>
      <w:r w:rsidR="003D1573">
        <w:rPr>
          <w:iCs/>
          <w:color w:val="000000"/>
          <w:lang w:val="en-US"/>
        </w:rPr>
        <w:t>M</w:t>
      </w:r>
      <w:r w:rsidR="00794E3D" w:rsidRPr="003D1573">
        <w:rPr>
          <w:lang w:val="en-US"/>
        </w:rPr>
        <w:t>ecp2</w:t>
      </w:r>
      <w:r w:rsidR="00794E3D" w:rsidRPr="003D1573">
        <w:rPr>
          <w:vertAlign w:val="superscript"/>
          <w:lang w:val="en-US"/>
        </w:rPr>
        <w:t>308/y</w:t>
      </w:r>
      <w:r w:rsidR="001F561B" w:rsidRPr="003D1573">
        <w:rPr>
          <w:iCs/>
          <w:color w:val="000000"/>
          <w:lang w:val="en-US"/>
        </w:rPr>
        <w:t xml:space="preserve"> BMDM</w:t>
      </w:r>
      <w:r w:rsidR="003D1573">
        <w:rPr>
          <w:iCs/>
          <w:color w:val="000000"/>
          <w:lang w:val="en-US"/>
        </w:rPr>
        <w:t xml:space="preserve"> response to polarizing stimuli</w:t>
      </w:r>
      <w:r w:rsidR="001F561B" w:rsidRPr="003D1573">
        <w:rPr>
          <w:iCs/>
          <w:color w:val="000000"/>
          <w:lang w:val="en-US"/>
        </w:rPr>
        <w:t>.</w:t>
      </w:r>
      <w:r w:rsidR="001F561B" w:rsidRPr="003D1573">
        <w:rPr>
          <w:b/>
          <w:iCs/>
          <w:color w:val="000000"/>
          <w:lang w:val="en-US"/>
        </w:rPr>
        <w:t xml:space="preserve"> </w:t>
      </w:r>
      <w:r w:rsidR="00297B70" w:rsidRPr="003D1573">
        <w:rPr>
          <w:bCs/>
          <w:iCs/>
          <w:color w:val="000000"/>
          <w:lang w:val="en-US"/>
        </w:rPr>
        <w:t>MeCP2 truncation l</w:t>
      </w:r>
      <w:r w:rsidR="00794E3D" w:rsidRPr="003D1573">
        <w:rPr>
          <w:bCs/>
          <w:iCs/>
          <w:color w:val="000000"/>
          <w:lang w:val="en-US"/>
        </w:rPr>
        <w:t xml:space="preserve">eads to increased </w:t>
      </w:r>
      <w:r w:rsidR="00297B70" w:rsidRPr="003D1573">
        <w:rPr>
          <w:bCs/>
          <w:iCs/>
          <w:color w:val="000000"/>
          <w:lang w:val="en-US"/>
        </w:rPr>
        <w:t xml:space="preserve">ROS production under basal conditions. Under M1 stimulation, </w:t>
      </w:r>
      <w:r w:rsidR="00794E3D" w:rsidRPr="003D1573">
        <w:rPr>
          <w:bCs/>
          <w:iCs/>
          <w:color w:val="000000"/>
          <w:lang w:val="en-US"/>
        </w:rPr>
        <w:t xml:space="preserve">it </w:t>
      </w:r>
      <w:r w:rsidR="00297B70" w:rsidRPr="003D1573">
        <w:rPr>
          <w:bCs/>
          <w:iCs/>
          <w:color w:val="000000"/>
          <w:lang w:val="en-US"/>
        </w:rPr>
        <w:t>induces an exacerbated pro-inflammatory response by expressing increased levels of TNF</w:t>
      </w:r>
      <w:r w:rsidR="00297B70" w:rsidRPr="003D1573">
        <w:rPr>
          <w:bCs/>
          <w:iCs/>
          <w:color w:val="000000"/>
          <w:lang w:val="en-US"/>
        </w:rPr>
        <w:sym w:font="Symbol" w:char="F061"/>
      </w:r>
      <w:r w:rsidR="00297B70" w:rsidRPr="003D1573">
        <w:rPr>
          <w:bCs/>
          <w:iCs/>
          <w:color w:val="000000"/>
          <w:lang w:val="en-US"/>
        </w:rPr>
        <w:t xml:space="preserve"> transcripts. Under M2</w:t>
      </w:r>
      <w:r w:rsidR="001F561B" w:rsidRPr="003D1573">
        <w:rPr>
          <w:bCs/>
          <w:iCs/>
          <w:color w:val="000000"/>
          <w:lang w:val="en-US"/>
        </w:rPr>
        <w:t xml:space="preserve"> activation</w:t>
      </w:r>
      <w:r w:rsidR="00297B70" w:rsidRPr="003D1573">
        <w:rPr>
          <w:bCs/>
          <w:iCs/>
          <w:color w:val="000000"/>
          <w:lang w:val="en-US"/>
        </w:rPr>
        <w:t xml:space="preserve">, BMDM show </w:t>
      </w:r>
      <w:r w:rsidR="00F93C0B" w:rsidRPr="003D1573">
        <w:rPr>
          <w:bCs/>
          <w:iCs/>
          <w:color w:val="000000"/>
          <w:lang w:val="en-US"/>
        </w:rPr>
        <w:t xml:space="preserve">deficient anti-inflammatory </w:t>
      </w:r>
      <w:r w:rsidR="00F93C0B" w:rsidRPr="003D1573">
        <w:rPr>
          <w:bCs/>
          <w:iCs/>
          <w:color w:val="000000"/>
          <w:lang w:val="en-US"/>
        </w:rPr>
        <w:lastRenderedPageBreak/>
        <w:t xml:space="preserve">response given by </w:t>
      </w:r>
      <w:r w:rsidR="00361704">
        <w:rPr>
          <w:bCs/>
          <w:iCs/>
          <w:color w:val="000000"/>
          <w:lang w:val="en-US"/>
        </w:rPr>
        <w:t>poor</w:t>
      </w:r>
      <w:r w:rsidR="00EF5085" w:rsidRPr="003D1573">
        <w:rPr>
          <w:bCs/>
          <w:iCs/>
          <w:color w:val="000000"/>
          <w:lang w:val="en-US"/>
        </w:rPr>
        <w:t xml:space="preserve"> </w:t>
      </w:r>
      <w:r w:rsidR="00F93C0B" w:rsidRPr="003D1573">
        <w:rPr>
          <w:bCs/>
          <w:iCs/>
          <w:color w:val="000000"/>
          <w:lang w:val="en-US"/>
        </w:rPr>
        <w:t>CD206, IL-10 and FIZZ1 upregulation.</w:t>
      </w:r>
      <w:r w:rsidR="00794E3D" w:rsidRPr="003D1573">
        <w:rPr>
          <w:lang w:val="en-US"/>
        </w:rPr>
        <w:t xml:space="preserve"> </w:t>
      </w:r>
      <w:r w:rsidR="00EF5085" w:rsidRPr="003D1573">
        <w:rPr>
          <w:lang w:val="en-US"/>
        </w:rPr>
        <w:t xml:space="preserve">Our results indicate that </w:t>
      </w:r>
      <w:r w:rsidR="00794E3D" w:rsidRPr="003D1573">
        <w:rPr>
          <w:lang w:val="en-US"/>
        </w:rPr>
        <w:t>MeCP2 plays a role in the establishment of macrophage polarization in the context of immune activation</w:t>
      </w:r>
      <w:r w:rsidR="00F93C0B" w:rsidRPr="003D1573">
        <w:rPr>
          <w:rFonts w:ascii="Helvetica" w:hAnsi="Helvetica"/>
          <w:sz w:val="20"/>
          <w:szCs w:val="20"/>
          <w:lang w:val="en-US"/>
        </w:rPr>
        <w:t>.</w:t>
      </w:r>
    </w:p>
    <w:sectPr w:rsidR="00F93C0B" w:rsidRPr="00465E00" w:rsidSect="005F5F56">
      <w:headerReference w:type="default" r:id="rId13"/>
      <w:footerReference w:type="even" r:id="rId14"/>
      <w:footerReference w:type="default" r:id="rId15"/>
      <w:pgSz w:w="11900" w:h="16840"/>
      <w:pgMar w:top="1417" w:right="1410" w:bottom="1417" w:left="1701" w:header="708" w:footer="708" w:gutter="0"/>
      <w:lnNumType w:countBy="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rosoft Office User" w:date="2020-08-12T13:31:00Z" w:initials="MOU">
    <w:p w14:paraId="2D5F628B" w14:textId="2F9F6B64" w:rsidR="000866A0" w:rsidRDefault="000866A0">
      <w:pPr>
        <w:pStyle w:val="Textocomentario"/>
      </w:pPr>
      <w:r>
        <w:rPr>
          <w:rStyle w:val="Refdecomentario"/>
        </w:rPr>
        <w:annotationRef/>
      </w:r>
      <w:r>
        <w:t>Va?</w:t>
      </w:r>
    </w:p>
  </w:comment>
  <w:comment w:id="3" w:author="Microsoft Office User" w:date="2020-08-12T13:31:00Z" w:initials="MOU">
    <w:p w14:paraId="37EC7121" w14:textId="4F9300D7" w:rsidR="000866A0" w:rsidRDefault="000866A0">
      <w:pPr>
        <w:pStyle w:val="Textocomentario"/>
      </w:pPr>
      <w:r>
        <w:rPr>
          <w:rStyle w:val="Refdecomentario"/>
        </w:rPr>
        <w:annotationRef/>
      </w:r>
      <w:r>
        <w:t>Va?</w:t>
      </w:r>
    </w:p>
  </w:comment>
  <w:comment w:id="4" w:author="Microsoft Office User" w:date="2020-08-12T13:31:00Z" w:initials="MOU">
    <w:p w14:paraId="63A07784" w14:textId="74336DAA" w:rsidR="000866A0" w:rsidRDefault="000866A0">
      <w:pPr>
        <w:pStyle w:val="Textocomentario"/>
      </w:pPr>
      <w:r>
        <w:rPr>
          <w:rStyle w:val="Refdecomentario"/>
        </w:rPr>
        <w:annotationRef/>
      </w:r>
      <w:r>
        <w:t>Hace falta poner los 30mil pesos que me dio la escuela de posgrado con la que se pago algo del envío de las cosas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D5F628B" w15:done="0"/>
  <w15:commentEx w15:paraId="37EC7121" w15:done="0"/>
  <w15:commentEx w15:paraId="63A077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E6DA8" w16cex:dateUtc="2020-08-12T16:31:00Z"/>
  <w16cex:commentExtensible w16cex:durableId="22DE6DB0" w16cex:dateUtc="2020-08-12T16:31:00Z"/>
  <w16cex:commentExtensible w16cex:durableId="22DE6DBB" w16cex:dateUtc="2020-08-12T16: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D5F628B" w16cid:durableId="22DE6DA8"/>
  <w16cid:commentId w16cid:paraId="37EC7121" w16cid:durableId="22DE6DB0"/>
  <w16cid:commentId w16cid:paraId="63A07784" w16cid:durableId="22DE6D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6EF6BE" w14:textId="77777777" w:rsidR="00870EC3" w:rsidRDefault="00870EC3" w:rsidP="00AF2A2D">
      <w:r>
        <w:separator/>
      </w:r>
    </w:p>
  </w:endnote>
  <w:endnote w:type="continuationSeparator" w:id="0">
    <w:p w14:paraId="234D46B0" w14:textId="77777777" w:rsidR="00870EC3" w:rsidRDefault="00870EC3" w:rsidP="00AF2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420920361"/>
      <w:docPartObj>
        <w:docPartGallery w:val="Page Numbers (Bottom of Page)"/>
        <w:docPartUnique/>
      </w:docPartObj>
    </w:sdtPr>
    <w:sdtEndPr>
      <w:rPr>
        <w:rStyle w:val="Nmerodepgina"/>
      </w:rPr>
    </w:sdtEndPr>
    <w:sdtContent>
      <w:p w14:paraId="0C16E89E" w14:textId="77777777" w:rsidR="003F125F" w:rsidRDefault="003F125F" w:rsidP="003F125F">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5E6AC3E" w14:textId="77777777" w:rsidR="003F125F" w:rsidRDefault="003F125F" w:rsidP="00D2677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716662818"/>
      <w:docPartObj>
        <w:docPartGallery w:val="Page Numbers (Bottom of Page)"/>
        <w:docPartUnique/>
      </w:docPartObj>
    </w:sdtPr>
    <w:sdtEndPr>
      <w:rPr>
        <w:rStyle w:val="Nmerodepgina"/>
      </w:rPr>
    </w:sdtEndPr>
    <w:sdtContent>
      <w:p w14:paraId="641D21D4" w14:textId="2B3348B8" w:rsidR="003F125F" w:rsidRDefault="003F125F" w:rsidP="003F125F">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EC5324">
          <w:rPr>
            <w:rStyle w:val="Nmerodepgina"/>
            <w:noProof/>
          </w:rPr>
          <w:t>2</w:t>
        </w:r>
        <w:r>
          <w:rPr>
            <w:rStyle w:val="Nmerodepgina"/>
          </w:rPr>
          <w:fldChar w:fldCharType="end"/>
        </w:r>
      </w:p>
    </w:sdtContent>
  </w:sdt>
  <w:p w14:paraId="4CA7A119" w14:textId="77777777" w:rsidR="003F125F" w:rsidRDefault="003F125F" w:rsidP="00D26775">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38FA7C" w14:textId="77777777" w:rsidR="00870EC3" w:rsidRDefault="00870EC3" w:rsidP="00AF2A2D">
      <w:r>
        <w:separator/>
      </w:r>
    </w:p>
  </w:footnote>
  <w:footnote w:type="continuationSeparator" w:id="0">
    <w:p w14:paraId="6D1228A5" w14:textId="77777777" w:rsidR="00870EC3" w:rsidRDefault="00870EC3" w:rsidP="00AF2A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95281" w14:textId="2BFC9601" w:rsidR="00F86784" w:rsidRPr="00F86784" w:rsidRDefault="00F86784">
    <w:pPr>
      <w:pStyle w:val="Encabezado"/>
      <w:rPr>
        <w:lang w:val="es-ES"/>
        <w:rPrChange w:id="49" w:author="Microsoft Office User" w:date="2020-08-12T13:26:00Z">
          <w:rPr/>
        </w:rPrChange>
      </w:rPr>
    </w:pPr>
    <w:ins w:id="50" w:author="Microsoft Office User" w:date="2020-08-12T13:26:00Z">
      <w:r>
        <w:rPr>
          <w:lang w:val="es-ES"/>
        </w:rPr>
        <w:t>Modificado Inés 12-8-2020</w: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5766E"/>
    <w:multiLevelType w:val="hybridMultilevel"/>
    <w:tmpl w:val="0BE2224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20D37568"/>
    <w:multiLevelType w:val="hybridMultilevel"/>
    <w:tmpl w:val="5AE6BC4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46E162AB"/>
    <w:multiLevelType w:val="multilevel"/>
    <w:tmpl w:val="E958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AC301A"/>
    <w:multiLevelType w:val="hybridMultilevel"/>
    <w:tmpl w:val="0BE2224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6016767A"/>
    <w:multiLevelType w:val="hybridMultilevel"/>
    <w:tmpl w:val="A3928592"/>
    <w:lvl w:ilvl="0" w:tplc="ED905F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E981C72"/>
    <w:multiLevelType w:val="hybridMultilevel"/>
    <w:tmpl w:val="0BE2224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7BCA35A9"/>
    <w:multiLevelType w:val="hybridMultilevel"/>
    <w:tmpl w:val="958EE348"/>
    <w:lvl w:ilvl="0" w:tplc="5B843FC4">
      <w:start w:val="5"/>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3"/>
  </w:num>
  <w:num w:numId="6">
    <w:abstractNumId w:val="4"/>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activeWritingStyle w:appName="MSWord" w:lang="es-ES" w:vendorID="64" w:dllVersion="4096" w:nlCheck="1" w:checkStyle="0"/>
  <w:activeWritingStyle w:appName="MSWord" w:lang="en-US" w:vendorID="64" w:dllVersion="4096" w:nlCheck="1" w:checkStyle="0"/>
  <w:activeWritingStyle w:appName="MSWord" w:lang="en-US" w:vendorID="64" w:dllVersion="6" w:nlCheck="1" w:checkStyle="0"/>
  <w:activeWritingStyle w:appName="MSWord" w:lang="es-AR" w:vendorID="64" w:dllVersion="6" w:nlCheck="1" w:checkStyle="0"/>
  <w:activeWritingStyle w:appName="MSWord" w:lang="es-ES" w:vendorID="64" w:dllVersion="6" w:nlCheck="1" w:checkStyle="0"/>
  <w:activeWritingStyle w:appName="MSWord" w:lang="it-IT" w:vendorID="64" w:dllVersion="4096" w:nlCheck="1" w:checkStyle="0"/>
  <w:proofState w:spelling="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C09"/>
    <w:rsid w:val="000048CF"/>
    <w:rsid w:val="00020A0A"/>
    <w:rsid w:val="00027ED5"/>
    <w:rsid w:val="0003410C"/>
    <w:rsid w:val="000359AA"/>
    <w:rsid w:val="000425AD"/>
    <w:rsid w:val="00042AF6"/>
    <w:rsid w:val="00045706"/>
    <w:rsid w:val="000664AB"/>
    <w:rsid w:val="000802DB"/>
    <w:rsid w:val="000817D0"/>
    <w:rsid w:val="00085EB1"/>
    <w:rsid w:val="000866A0"/>
    <w:rsid w:val="000936AD"/>
    <w:rsid w:val="000A1FD8"/>
    <w:rsid w:val="000A3116"/>
    <w:rsid w:val="000A60BC"/>
    <w:rsid w:val="000B29F9"/>
    <w:rsid w:val="000B47A8"/>
    <w:rsid w:val="000C095A"/>
    <w:rsid w:val="000D1B1E"/>
    <w:rsid w:val="000E57A0"/>
    <w:rsid w:val="000F4108"/>
    <w:rsid w:val="000F4388"/>
    <w:rsid w:val="00110E45"/>
    <w:rsid w:val="0011567F"/>
    <w:rsid w:val="001213AA"/>
    <w:rsid w:val="00130E5D"/>
    <w:rsid w:val="00135D43"/>
    <w:rsid w:val="0013725F"/>
    <w:rsid w:val="00137554"/>
    <w:rsid w:val="00142A25"/>
    <w:rsid w:val="001451DD"/>
    <w:rsid w:val="0016182E"/>
    <w:rsid w:val="0016274C"/>
    <w:rsid w:val="00173663"/>
    <w:rsid w:val="00183C39"/>
    <w:rsid w:val="00191502"/>
    <w:rsid w:val="00196CC0"/>
    <w:rsid w:val="001A76C9"/>
    <w:rsid w:val="001A79B1"/>
    <w:rsid w:val="001B34A2"/>
    <w:rsid w:val="001B5FD0"/>
    <w:rsid w:val="001B746B"/>
    <w:rsid w:val="001C1F44"/>
    <w:rsid w:val="001C64A4"/>
    <w:rsid w:val="001C6CF2"/>
    <w:rsid w:val="001E400F"/>
    <w:rsid w:val="001E6BFB"/>
    <w:rsid w:val="001E75B8"/>
    <w:rsid w:val="001F561B"/>
    <w:rsid w:val="001F75CF"/>
    <w:rsid w:val="0020108B"/>
    <w:rsid w:val="002038D8"/>
    <w:rsid w:val="002055FE"/>
    <w:rsid w:val="00227DAC"/>
    <w:rsid w:val="00234727"/>
    <w:rsid w:val="00240910"/>
    <w:rsid w:val="002445BA"/>
    <w:rsid w:val="002572FB"/>
    <w:rsid w:val="00260D11"/>
    <w:rsid w:val="002761CA"/>
    <w:rsid w:val="0027704C"/>
    <w:rsid w:val="00281C7F"/>
    <w:rsid w:val="00286238"/>
    <w:rsid w:val="00286400"/>
    <w:rsid w:val="00286F34"/>
    <w:rsid w:val="00290329"/>
    <w:rsid w:val="00294983"/>
    <w:rsid w:val="00297B70"/>
    <w:rsid w:val="002A3498"/>
    <w:rsid w:val="002A5867"/>
    <w:rsid w:val="002A778A"/>
    <w:rsid w:val="002B2DEA"/>
    <w:rsid w:val="002B6BD8"/>
    <w:rsid w:val="002C0228"/>
    <w:rsid w:val="002C19CA"/>
    <w:rsid w:val="002C30B2"/>
    <w:rsid w:val="002C331C"/>
    <w:rsid w:val="002D31D6"/>
    <w:rsid w:val="002E5A49"/>
    <w:rsid w:val="002F4FEC"/>
    <w:rsid w:val="00306B66"/>
    <w:rsid w:val="00317D4A"/>
    <w:rsid w:val="00325B12"/>
    <w:rsid w:val="00327254"/>
    <w:rsid w:val="003337B6"/>
    <w:rsid w:val="00335002"/>
    <w:rsid w:val="0034545B"/>
    <w:rsid w:val="00350447"/>
    <w:rsid w:val="0035784A"/>
    <w:rsid w:val="00361704"/>
    <w:rsid w:val="0037684A"/>
    <w:rsid w:val="003823FC"/>
    <w:rsid w:val="00386AE8"/>
    <w:rsid w:val="003928F4"/>
    <w:rsid w:val="003931CD"/>
    <w:rsid w:val="003936B2"/>
    <w:rsid w:val="003A0675"/>
    <w:rsid w:val="003A2CEA"/>
    <w:rsid w:val="003A713F"/>
    <w:rsid w:val="003D1573"/>
    <w:rsid w:val="003D3138"/>
    <w:rsid w:val="003D58DF"/>
    <w:rsid w:val="003E150F"/>
    <w:rsid w:val="003F125F"/>
    <w:rsid w:val="003F62A2"/>
    <w:rsid w:val="003F77C7"/>
    <w:rsid w:val="00400AD1"/>
    <w:rsid w:val="0040330B"/>
    <w:rsid w:val="00403F4E"/>
    <w:rsid w:val="004061B6"/>
    <w:rsid w:val="0042730A"/>
    <w:rsid w:val="00440F86"/>
    <w:rsid w:val="00447123"/>
    <w:rsid w:val="004476D6"/>
    <w:rsid w:val="00450381"/>
    <w:rsid w:val="00453388"/>
    <w:rsid w:val="00465E00"/>
    <w:rsid w:val="00471800"/>
    <w:rsid w:val="004740D0"/>
    <w:rsid w:val="0047481C"/>
    <w:rsid w:val="00484EAC"/>
    <w:rsid w:val="004A2285"/>
    <w:rsid w:val="004A560F"/>
    <w:rsid w:val="004C6700"/>
    <w:rsid w:val="004D44B2"/>
    <w:rsid w:val="004E4076"/>
    <w:rsid w:val="004E4F61"/>
    <w:rsid w:val="0050047C"/>
    <w:rsid w:val="00523E7E"/>
    <w:rsid w:val="0052535B"/>
    <w:rsid w:val="00536A2A"/>
    <w:rsid w:val="00546142"/>
    <w:rsid w:val="0055444D"/>
    <w:rsid w:val="005574FE"/>
    <w:rsid w:val="005664F0"/>
    <w:rsid w:val="00580BB4"/>
    <w:rsid w:val="00584DDB"/>
    <w:rsid w:val="00584E05"/>
    <w:rsid w:val="005A5B26"/>
    <w:rsid w:val="005C4289"/>
    <w:rsid w:val="005E2DE3"/>
    <w:rsid w:val="005F5F56"/>
    <w:rsid w:val="006023DD"/>
    <w:rsid w:val="00612721"/>
    <w:rsid w:val="0061510F"/>
    <w:rsid w:val="006172A4"/>
    <w:rsid w:val="0062316B"/>
    <w:rsid w:val="006246F1"/>
    <w:rsid w:val="0062712B"/>
    <w:rsid w:val="00627588"/>
    <w:rsid w:val="00633BCA"/>
    <w:rsid w:val="00634188"/>
    <w:rsid w:val="00646447"/>
    <w:rsid w:val="00650D37"/>
    <w:rsid w:val="006534EF"/>
    <w:rsid w:val="006543F7"/>
    <w:rsid w:val="006614E1"/>
    <w:rsid w:val="00665A18"/>
    <w:rsid w:val="006665B7"/>
    <w:rsid w:val="00683946"/>
    <w:rsid w:val="00692322"/>
    <w:rsid w:val="006B38E4"/>
    <w:rsid w:val="006C2125"/>
    <w:rsid w:val="006D5147"/>
    <w:rsid w:val="006F0CB8"/>
    <w:rsid w:val="006F1891"/>
    <w:rsid w:val="006F1B75"/>
    <w:rsid w:val="00701C61"/>
    <w:rsid w:val="0070359C"/>
    <w:rsid w:val="00703EF8"/>
    <w:rsid w:val="00705EE5"/>
    <w:rsid w:val="00711050"/>
    <w:rsid w:val="00724275"/>
    <w:rsid w:val="0073399C"/>
    <w:rsid w:val="00735757"/>
    <w:rsid w:val="0074026B"/>
    <w:rsid w:val="00742682"/>
    <w:rsid w:val="00743F30"/>
    <w:rsid w:val="00752F0A"/>
    <w:rsid w:val="0075713F"/>
    <w:rsid w:val="00757D83"/>
    <w:rsid w:val="00766C79"/>
    <w:rsid w:val="00773ED4"/>
    <w:rsid w:val="00776A0F"/>
    <w:rsid w:val="00780143"/>
    <w:rsid w:val="00781AC7"/>
    <w:rsid w:val="007936C6"/>
    <w:rsid w:val="00794E3D"/>
    <w:rsid w:val="00795A26"/>
    <w:rsid w:val="007A17E2"/>
    <w:rsid w:val="007A3961"/>
    <w:rsid w:val="007A7D55"/>
    <w:rsid w:val="007C2058"/>
    <w:rsid w:val="007C583A"/>
    <w:rsid w:val="007D2FB3"/>
    <w:rsid w:val="007D3617"/>
    <w:rsid w:val="007D41D2"/>
    <w:rsid w:val="007D7A88"/>
    <w:rsid w:val="007E135C"/>
    <w:rsid w:val="007E190F"/>
    <w:rsid w:val="007E76EA"/>
    <w:rsid w:val="007F00BE"/>
    <w:rsid w:val="007F2698"/>
    <w:rsid w:val="00801B92"/>
    <w:rsid w:val="0081142C"/>
    <w:rsid w:val="00816C38"/>
    <w:rsid w:val="00826D9C"/>
    <w:rsid w:val="008306EA"/>
    <w:rsid w:val="00831D82"/>
    <w:rsid w:val="00831FEC"/>
    <w:rsid w:val="008329EC"/>
    <w:rsid w:val="00837E30"/>
    <w:rsid w:val="00855332"/>
    <w:rsid w:val="00857DFD"/>
    <w:rsid w:val="00863187"/>
    <w:rsid w:val="00870DF8"/>
    <w:rsid w:val="00870EC3"/>
    <w:rsid w:val="008B29E3"/>
    <w:rsid w:val="008B44B3"/>
    <w:rsid w:val="008C2BB5"/>
    <w:rsid w:val="008D40F6"/>
    <w:rsid w:val="008E0C40"/>
    <w:rsid w:val="008E1D76"/>
    <w:rsid w:val="008E521B"/>
    <w:rsid w:val="00906F41"/>
    <w:rsid w:val="00916D43"/>
    <w:rsid w:val="00917A48"/>
    <w:rsid w:val="009226E0"/>
    <w:rsid w:val="009353A7"/>
    <w:rsid w:val="00942DDD"/>
    <w:rsid w:val="00946115"/>
    <w:rsid w:val="00950F3A"/>
    <w:rsid w:val="00953A52"/>
    <w:rsid w:val="00965C85"/>
    <w:rsid w:val="00972B60"/>
    <w:rsid w:val="00977ABB"/>
    <w:rsid w:val="00983528"/>
    <w:rsid w:val="00985C16"/>
    <w:rsid w:val="009913AA"/>
    <w:rsid w:val="009971AE"/>
    <w:rsid w:val="009A0348"/>
    <w:rsid w:val="009A0551"/>
    <w:rsid w:val="009A405F"/>
    <w:rsid w:val="009A4382"/>
    <w:rsid w:val="009A6391"/>
    <w:rsid w:val="009B39F3"/>
    <w:rsid w:val="009B4CA7"/>
    <w:rsid w:val="009C0339"/>
    <w:rsid w:val="009D3C3F"/>
    <w:rsid w:val="009E7F97"/>
    <w:rsid w:val="009E7FD9"/>
    <w:rsid w:val="009F2B2C"/>
    <w:rsid w:val="00A07541"/>
    <w:rsid w:val="00A17F84"/>
    <w:rsid w:val="00A26F74"/>
    <w:rsid w:val="00A31BB6"/>
    <w:rsid w:val="00A4077C"/>
    <w:rsid w:val="00A4341F"/>
    <w:rsid w:val="00A500A8"/>
    <w:rsid w:val="00A52CB8"/>
    <w:rsid w:val="00A55B50"/>
    <w:rsid w:val="00A56DBE"/>
    <w:rsid w:val="00A636C2"/>
    <w:rsid w:val="00A63DBC"/>
    <w:rsid w:val="00A7394E"/>
    <w:rsid w:val="00A902AE"/>
    <w:rsid w:val="00A93D9B"/>
    <w:rsid w:val="00A93E8D"/>
    <w:rsid w:val="00A95E6B"/>
    <w:rsid w:val="00A965BB"/>
    <w:rsid w:val="00AA586F"/>
    <w:rsid w:val="00AB5C27"/>
    <w:rsid w:val="00AD21C6"/>
    <w:rsid w:val="00AF2A2D"/>
    <w:rsid w:val="00B03C09"/>
    <w:rsid w:val="00B17908"/>
    <w:rsid w:val="00B27357"/>
    <w:rsid w:val="00B27938"/>
    <w:rsid w:val="00B53768"/>
    <w:rsid w:val="00B616BA"/>
    <w:rsid w:val="00B908DA"/>
    <w:rsid w:val="00B90AD6"/>
    <w:rsid w:val="00B91DCE"/>
    <w:rsid w:val="00B94139"/>
    <w:rsid w:val="00BA2F04"/>
    <w:rsid w:val="00BA5B86"/>
    <w:rsid w:val="00BB21AE"/>
    <w:rsid w:val="00BB2309"/>
    <w:rsid w:val="00BC4154"/>
    <w:rsid w:val="00BD262E"/>
    <w:rsid w:val="00BD2CE5"/>
    <w:rsid w:val="00BE3AC0"/>
    <w:rsid w:val="00BF6BF4"/>
    <w:rsid w:val="00C01C99"/>
    <w:rsid w:val="00C02725"/>
    <w:rsid w:val="00C11164"/>
    <w:rsid w:val="00C11FC2"/>
    <w:rsid w:val="00C17B0E"/>
    <w:rsid w:val="00C21F1F"/>
    <w:rsid w:val="00C22014"/>
    <w:rsid w:val="00C23702"/>
    <w:rsid w:val="00C27768"/>
    <w:rsid w:val="00C30AB9"/>
    <w:rsid w:val="00C316FC"/>
    <w:rsid w:val="00C322BD"/>
    <w:rsid w:val="00C34F16"/>
    <w:rsid w:val="00C56796"/>
    <w:rsid w:val="00C57058"/>
    <w:rsid w:val="00C638F2"/>
    <w:rsid w:val="00C73AAE"/>
    <w:rsid w:val="00C83967"/>
    <w:rsid w:val="00C8509B"/>
    <w:rsid w:val="00C970DD"/>
    <w:rsid w:val="00CB0C8E"/>
    <w:rsid w:val="00CB2D85"/>
    <w:rsid w:val="00CB3421"/>
    <w:rsid w:val="00CD0CE9"/>
    <w:rsid w:val="00CE46E3"/>
    <w:rsid w:val="00CF693A"/>
    <w:rsid w:val="00D00DBA"/>
    <w:rsid w:val="00D14012"/>
    <w:rsid w:val="00D26775"/>
    <w:rsid w:val="00D26EE1"/>
    <w:rsid w:val="00D31F6E"/>
    <w:rsid w:val="00D40C80"/>
    <w:rsid w:val="00D47CA1"/>
    <w:rsid w:val="00D525F9"/>
    <w:rsid w:val="00D531D0"/>
    <w:rsid w:val="00D647C0"/>
    <w:rsid w:val="00D75B70"/>
    <w:rsid w:val="00D821A7"/>
    <w:rsid w:val="00D93292"/>
    <w:rsid w:val="00D9426B"/>
    <w:rsid w:val="00DB326A"/>
    <w:rsid w:val="00DB710A"/>
    <w:rsid w:val="00DE0728"/>
    <w:rsid w:val="00DE734D"/>
    <w:rsid w:val="00DF0601"/>
    <w:rsid w:val="00DF31F8"/>
    <w:rsid w:val="00E0307E"/>
    <w:rsid w:val="00E111B7"/>
    <w:rsid w:val="00E150EF"/>
    <w:rsid w:val="00E267AA"/>
    <w:rsid w:val="00E462D6"/>
    <w:rsid w:val="00E63080"/>
    <w:rsid w:val="00E63223"/>
    <w:rsid w:val="00E8173F"/>
    <w:rsid w:val="00E85185"/>
    <w:rsid w:val="00EA0B98"/>
    <w:rsid w:val="00EA42F1"/>
    <w:rsid w:val="00EC5324"/>
    <w:rsid w:val="00ED7730"/>
    <w:rsid w:val="00EF3DF2"/>
    <w:rsid w:val="00EF5085"/>
    <w:rsid w:val="00EF5B68"/>
    <w:rsid w:val="00F0107F"/>
    <w:rsid w:val="00F04D6A"/>
    <w:rsid w:val="00F07260"/>
    <w:rsid w:val="00F1060D"/>
    <w:rsid w:val="00F12EB6"/>
    <w:rsid w:val="00F136A6"/>
    <w:rsid w:val="00F228D7"/>
    <w:rsid w:val="00F22A96"/>
    <w:rsid w:val="00F24F7E"/>
    <w:rsid w:val="00F40C3A"/>
    <w:rsid w:val="00F40CAE"/>
    <w:rsid w:val="00F4309F"/>
    <w:rsid w:val="00F44DB5"/>
    <w:rsid w:val="00F53310"/>
    <w:rsid w:val="00F61D20"/>
    <w:rsid w:val="00F723E5"/>
    <w:rsid w:val="00F739DB"/>
    <w:rsid w:val="00F86784"/>
    <w:rsid w:val="00F91F88"/>
    <w:rsid w:val="00F92C30"/>
    <w:rsid w:val="00F93C0B"/>
    <w:rsid w:val="00FA43CA"/>
    <w:rsid w:val="00FA5476"/>
    <w:rsid w:val="00FC11AB"/>
    <w:rsid w:val="00FD269E"/>
    <w:rsid w:val="00FD3B9C"/>
    <w:rsid w:val="00FE494C"/>
    <w:rsid w:val="00FE4A3F"/>
    <w:rsid w:val="00FE4EA0"/>
    <w:rsid w:val="00FE7DF9"/>
    <w:rsid w:val="00FF29E5"/>
    <w:rsid w:val="00FF4E65"/>
    <w:rsid w:val="00FF54F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23761"/>
  <w15:chartTrackingRefBased/>
  <w15:docId w15:val="{39B4E2FC-09D6-784C-9CBC-7F1516D80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115"/>
    <w:rPr>
      <w:rFonts w:ascii="Times New Roman" w:eastAsia="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B03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B03C09"/>
    <w:rPr>
      <w:rFonts w:ascii="Courier New" w:eastAsia="Times New Roman" w:hAnsi="Courier New" w:cs="Courier New"/>
      <w:sz w:val="20"/>
      <w:szCs w:val="20"/>
      <w:lang w:eastAsia="es-ES_tradnl"/>
    </w:rPr>
  </w:style>
  <w:style w:type="character" w:styleId="nfasis">
    <w:name w:val="Emphasis"/>
    <w:basedOn w:val="Fuentedeprrafopredeter"/>
    <w:uiPriority w:val="20"/>
    <w:qFormat/>
    <w:rsid w:val="00B03C09"/>
    <w:rPr>
      <w:i/>
      <w:iCs/>
    </w:rPr>
  </w:style>
  <w:style w:type="table" w:styleId="Tablanormal2">
    <w:name w:val="Plain Table 2"/>
    <w:basedOn w:val="Tablanormal"/>
    <w:uiPriority w:val="42"/>
    <w:rsid w:val="000A1FD8"/>
    <w:rPr>
      <w:sz w:val="22"/>
      <w:szCs w:val="22"/>
      <w:lang w:val="es-E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rrafodelista">
    <w:name w:val="List Paragraph"/>
    <w:basedOn w:val="Normal"/>
    <w:uiPriority w:val="34"/>
    <w:qFormat/>
    <w:rsid w:val="008E0C40"/>
    <w:pPr>
      <w:ind w:left="720"/>
      <w:contextualSpacing/>
    </w:pPr>
  </w:style>
  <w:style w:type="paragraph" w:styleId="Textodeglobo">
    <w:name w:val="Balloon Text"/>
    <w:basedOn w:val="Normal"/>
    <w:link w:val="TextodegloboCar"/>
    <w:uiPriority w:val="99"/>
    <w:semiHidden/>
    <w:unhideWhenUsed/>
    <w:rsid w:val="001B34A2"/>
    <w:rPr>
      <w:sz w:val="18"/>
      <w:szCs w:val="18"/>
    </w:rPr>
  </w:style>
  <w:style w:type="character" w:customStyle="1" w:styleId="TextodegloboCar">
    <w:name w:val="Texto de globo Car"/>
    <w:basedOn w:val="Fuentedeprrafopredeter"/>
    <w:link w:val="Textodeglobo"/>
    <w:uiPriority w:val="99"/>
    <w:semiHidden/>
    <w:rsid w:val="001B34A2"/>
    <w:rPr>
      <w:rFonts w:ascii="Times New Roman" w:eastAsia="Times New Roman" w:hAnsi="Times New Roman" w:cs="Times New Roman"/>
      <w:sz w:val="18"/>
      <w:szCs w:val="18"/>
      <w:lang w:eastAsia="es-ES_tradnl"/>
    </w:rPr>
  </w:style>
  <w:style w:type="character" w:styleId="Refdecomentario">
    <w:name w:val="annotation reference"/>
    <w:basedOn w:val="Fuentedeprrafopredeter"/>
    <w:uiPriority w:val="99"/>
    <w:semiHidden/>
    <w:unhideWhenUsed/>
    <w:rsid w:val="001B34A2"/>
    <w:rPr>
      <w:sz w:val="16"/>
      <w:szCs w:val="16"/>
    </w:rPr>
  </w:style>
  <w:style w:type="paragraph" w:styleId="Textocomentario">
    <w:name w:val="annotation text"/>
    <w:basedOn w:val="Normal"/>
    <w:link w:val="TextocomentarioCar"/>
    <w:uiPriority w:val="99"/>
    <w:unhideWhenUsed/>
    <w:rsid w:val="001B34A2"/>
    <w:rPr>
      <w:sz w:val="20"/>
      <w:szCs w:val="20"/>
    </w:rPr>
  </w:style>
  <w:style w:type="character" w:customStyle="1" w:styleId="TextocomentarioCar">
    <w:name w:val="Texto comentario Car"/>
    <w:basedOn w:val="Fuentedeprrafopredeter"/>
    <w:link w:val="Textocomentario"/>
    <w:uiPriority w:val="99"/>
    <w:rsid w:val="001B34A2"/>
    <w:rPr>
      <w:rFonts w:ascii="Times New Roman" w:eastAsia="Times New Roman" w:hAnsi="Times New Roman" w:cs="Times New Roman"/>
      <w:sz w:val="20"/>
      <w:szCs w:val="20"/>
      <w:lang w:eastAsia="es-ES_tradnl"/>
    </w:rPr>
  </w:style>
  <w:style w:type="paragraph" w:styleId="Asuntodelcomentario">
    <w:name w:val="annotation subject"/>
    <w:basedOn w:val="Textocomentario"/>
    <w:next w:val="Textocomentario"/>
    <w:link w:val="AsuntodelcomentarioCar"/>
    <w:uiPriority w:val="99"/>
    <w:semiHidden/>
    <w:unhideWhenUsed/>
    <w:rsid w:val="001B34A2"/>
    <w:rPr>
      <w:b/>
      <w:bCs/>
    </w:rPr>
  </w:style>
  <w:style w:type="character" w:customStyle="1" w:styleId="AsuntodelcomentarioCar">
    <w:name w:val="Asunto del comentario Car"/>
    <w:basedOn w:val="TextocomentarioCar"/>
    <w:link w:val="Asuntodelcomentario"/>
    <w:uiPriority w:val="99"/>
    <w:semiHidden/>
    <w:rsid w:val="001B34A2"/>
    <w:rPr>
      <w:rFonts w:ascii="Times New Roman" w:eastAsia="Times New Roman" w:hAnsi="Times New Roman" w:cs="Times New Roman"/>
      <w:b/>
      <w:bCs/>
      <w:sz w:val="20"/>
      <w:szCs w:val="20"/>
      <w:lang w:eastAsia="es-ES_tradnl"/>
    </w:rPr>
  </w:style>
  <w:style w:type="character" w:styleId="Hipervnculo">
    <w:name w:val="Hyperlink"/>
    <w:basedOn w:val="Fuentedeprrafopredeter"/>
    <w:uiPriority w:val="99"/>
    <w:unhideWhenUsed/>
    <w:rsid w:val="004E4076"/>
    <w:rPr>
      <w:color w:val="0000FF"/>
      <w:u w:val="single"/>
    </w:rPr>
  </w:style>
  <w:style w:type="character" w:customStyle="1" w:styleId="highlight">
    <w:name w:val="highlight"/>
    <w:basedOn w:val="Fuentedeprrafopredeter"/>
    <w:rsid w:val="00831FEC"/>
  </w:style>
  <w:style w:type="paragraph" w:styleId="Revisin">
    <w:name w:val="Revision"/>
    <w:hidden/>
    <w:uiPriority w:val="99"/>
    <w:semiHidden/>
    <w:rsid w:val="001E75B8"/>
    <w:rPr>
      <w:rFonts w:ascii="Times New Roman" w:eastAsia="Times New Roman" w:hAnsi="Times New Roman" w:cs="Times New Roman"/>
      <w:lang w:eastAsia="es-ES_tradnl"/>
    </w:rPr>
  </w:style>
  <w:style w:type="paragraph" w:styleId="NormalWeb">
    <w:name w:val="Normal (Web)"/>
    <w:basedOn w:val="Normal"/>
    <w:uiPriority w:val="99"/>
    <w:unhideWhenUsed/>
    <w:rsid w:val="002C331C"/>
    <w:pPr>
      <w:spacing w:before="100" w:beforeAutospacing="1" w:after="100" w:afterAutospacing="1"/>
    </w:pPr>
  </w:style>
  <w:style w:type="character" w:styleId="Textoennegrita">
    <w:name w:val="Strong"/>
    <w:basedOn w:val="Fuentedeprrafopredeter"/>
    <w:uiPriority w:val="22"/>
    <w:qFormat/>
    <w:rsid w:val="002C331C"/>
    <w:rPr>
      <w:b/>
      <w:bCs/>
    </w:rPr>
  </w:style>
  <w:style w:type="paragraph" w:styleId="Textonotapie">
    <w:name w:val="footnote text"/>
    <w:basedOn w:val="Normal"/>
    <w:link w:val="TextonotapieCar"/>
    <w:uiPriority w:val="99"/>
    <w:semiHidden/>
    <w:unhideWhenUsed/>
    <w:rsid w:val="00AF2A2D"/>
    <w:rPr>
      <w:sz w:val="20"/>
      <w:szCs w:val="20"/>
    </w:rPr>
  </w:style>
  <w:style w:type="character" w:customStyle="1" w:styleId="TextonotapieCar">
    <w:name w:val="Texto nota pie Car"/>
    <w:basedOn w:val="Fuentedeprrafopredeter"/>
    <w:link w:val="Textonotapie"/>
    <w:uiPriority w:val="99"/>
    <w:semiHidden/>
    <w:rsid w:val="00AF2A2D"/>
    <w:rPr>
      <w:rFonts w:ascii="Times New Roman" w:eastAsia="Times New Roman" w:hAnsi="Times New Roman" w:cs="Times New Roman"/>
      <w:sz w:val="20"/>
      <w:szCs w:val="20"/>
      <w:lang w:eastAsia="es-ES_tradnl"/>
    </w:rPr>
  </w:style>
  <w:style w:type="character" w:styleId="Refdenotaalpie">
    <w:name w:val="footnote reference"/>
    <w:basedOn w:val="Fuentedeprrafopredeter"/>
    <w:uiPriority w:val="99"/>
    <w:semiHidden/>
    <w:unhideWhenUsed/>
    <w:rsid w:val="00AF2A2D"/>
    <w:rPr>
      <w:vertAlign w:val="superscript"/>
    </w:rPr>
  </w:style>
  <w:style w:type="paragraph" w:styleId="Piedepgina">
    <w:name w:val="footer"/>
    <w:basedOn w:val="Normal"/>
    <w:link w:val="PiedepginaCar"/>
    <w:uiPriority w:val="99"/>
    <w:unhideWhenUsed/>
    <w:rsid w:val="00D26775"/>
    <w:pPr>
      <w:tabs>
        <w:tab w:val="center" w:pos="4419"/>
        <w:tab w:val="right" w:pos="8838"/>
      </w:tabs>
    </w:pPr>
  </w:style>
  <w:style w:type="character" w:customStyle="1" w:styleId="PiedepginaCar">
    <w:name w:val="Pie de página Car"/>
    <w:basedOn w:val="Fuentedeprrafopredeter"/>
    <w:link w:val="Piedepgina"/>
    <w:uiPriority w:val="99"/>
    <w:rsid w:val="00D26775"/>
    <w:rPr>
      <w:rFonts w:ascii="Times New Roman" w:eastAsia="Times New Roman" w:hAnsi="Times New Roman" w:cs="Times New Roman"/>
      <w:lang w:eastAsia="es-ES_tradnl"/>
    </w:rPr>
  </w:style>
  <w:style w:type="character" w:styleId="Nmerodepgina">
    <w:name w:val="page number"/>
    <w:basedOn w:val="Fuentedeprrafopredeter"/>
    <w:uiPriority w:val="99"/>
    <w:semiHidden/>
    <w:unhideWhenUsed/>
    <w:rsid w:val="00D26775"/>
  </w:style>
  <w:style w:type="paragraph" w:styleId="Encabezado">
    <w:name w:val="header"/>
    <w:basedOn w:val="Normal"/>
    <w:link w:val="EncabezadoCar"/>
    <w:uiPriority w:val="99"/>
    <w:unhideWhenUsed/>
    <w:rsid w:val="00F4309F"/>
    <w:pPr>
      <w:tabs>
        <w:tab w:val="center" w:pos="4419"/>
        <w:tab w:val="right" w:pos="8838"/>
      </w:tabs>
    </w:pPr>
  </w:style>
  <w:style w:type="character" w:customStyle="1" w:styleId="EncabezadoCar">
    <w:name w:val="Encabezado Car"/>
    <w:basedOn w:val="Fuentedeprrafopredeter"/>
    <w:link w:val="Encabezado"/>
    <w:uiPriority w:val="99"/>
    <w:rsid w:val="00F4309F"/>
    <w:rPr>
      <w:rFonts w:ascii="Times New Roman" w:eastAsia="Times New Roman" w:hAnsi="Times New Roman" w:cs="Times New Roman"/>
      <w:lang w:eastAsia="es-ES_tradnl"/>
    </w:rPr>
  </w:style>
  <w:style w:type="character" w:styleId="Nmerodelnea">
    <w:name w:val="line number"/>
    <w:basedOn w:val="Fuentedeprrafopredeter"/>
    <w:uiPriority w:val="99"/>
    <w:semiHidden/>
    <w:unhideWhenUsed/>
    <w:rsid w:val="005F5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03750">
      <w:bodyDiv w:val="1"/>
      <w:marLeft w:val="0"/>
      <w:marRight w:val="0"/>
      <w:marTop w:val="0"/>
      <w:marBottom w:val="0"/>
      <w:divBdr>
        <w:top w:val="none" w:sz="0" w:space="0" w:color="auto"/>
        <w:left w:val="none" w:sz="0" w:space="0" w:color="auto"/>
        <w:bottom w:val="none" w:sz="0" w:space="0" w:color="auto"/>
        <w:right w:val="none" w:sz="0" w:space="0" w:color="auto"/>
      </w:divBdr>
    </w:div>
    <w:div w:id="197861892">
      <w:bodyDiv w:val="1"/>
      <w:marLeft w:val="0"/>
      <w:marRight w:val="0"/>
      <w:marTop w:val="0"/>
      <w:marBottom w:val="0"/>
      <w:divBdr>
        <w:top w:val="none" w:sz="0" w:space="0" w:color="auto"/>
        <w:left w:val="none" w:sz="0" w:space="0" w:color="auto"/>
        <w:bottom w:val="none" w:sz="0" w:space="0" w:color="auto"/>
        <w:right w:val="none" w:sz="0" w:space="0" w:color="auto"/>
      </w:divBdr>
    </w:div>
    <w:div w:id="470831868">
      <w:bodyDiv w:val="1"/>
      <w:marLeft w:val="0"/>
      <w:marRight w:val="0"/>
      <w:marTop w:val="0"/>
      <w:marBottom w:val="0"/>
      <w:divBdr>
        <w:top w:val="none" w:sz="0" w:space="0" w:color="auto"/>
        <w:left w:val="none" w:sz="0" w:space="0" w:color="auto"/>
        <w:bottom w:val="none" w:sz="0" w:space="0" w:color="auto"/>
        <w:right w:val="none" w:sz="0" w:space="0" w:color="auto"/>
      </w:divBdr>
    </w:div>
    <w:div w:id="571239091">
      <w:bodyDiv w:val="1"/>
      <w:marLeft w:val="0"/>
      <w:marRight w:val="0"/>
      <w:marTop w:val="0"/>
      <w:marBottom w:val="0"/>
      <w:divBdr>
        <w:top w:val="none" w:sz="0" w:space="0" w:color="auto"/>
        <w:left w:val="none" w:sz="0" w:space="0" w:color="auto"/>
        <w:bottom w:val="none" w:sz="0" w:space="0" w:color="auto"/>
        <w:right w:val="none" w:sz="0" w:space="0" w:color="auto"/>
      </w:divBdr>
    </w:div>
    <w:div w:id="609120864">
      <w:bodyDiv w:val="1"/>
      <w:marLeft w:val="0"/>
      <w:marRight w:val="0"/>
      <w:marTop w:val="0"/>
      <w:marBottom w:val="0"/>
      <w:divBdr>
        <w:top w:val="none" w:sz="0" w:space="0" w:color="auto"/>
        <w:left w:val="none" w:sz="0" w:space="0" w:color="auto"/>
        <w:bottom w:val="none" w:sz="0" w:space="0" w:color="auto"/>
        <w:right w:val="none" w:sz="0" w:space="0" w:color="auto"/>
      </w:divBdr>
    </w:div>
    <w:div w:id="614483091">
      <w:bodyDiv w:val="1"/>
      <w:marLeft w:val="0"/>
      <w:marRight w:val="0"/>
      <w:marTop w:val="0"/>
      <w:marBottom w:val="0"/>
      <w:divBdr>
        <w:top w:val="none" w:sz="0" w:space="0" w:color="auto"/>
        <w:left w:val="none" w:sz="0" w:space="0" w:color="auto"/>
        <w:bottom w:val="none" w:sz="0" w:space="0" w:color="auto"/>
        <w:right w:val="none" w:sz="0" w:space="0" w:color="auto"/>
      </w:divBdr>
    </w:div>
    <w:div w:id="697631695">
      <w:bodyDiv w:val="1"/>
      <w:marLeft w:val="0"/>
      <w:marRight w:val="0"/>
      <w:marTop w:val="0"/>
      <w:marBottom w:val="0"/>
      <w:divBdr>
        <w:top w:val="none" w:sz="0" w:space="0" w:color="auto"/>
        <w:left w:val="none" w:sz="0" w:space="0" w:color="auto"/>
        <w:bottom w:val="none" w:sz="0" w:space="0" w:color="auto"/>
        <w:right w:val="none" w:sz="0" w:space="0" w:color="auto"/>
      </w:divBdr>
    </w:div>
    <w:div w:id="815300369">
      <w:bodyDiv w:val="1"/>
      <w:marLeft w:val="0"/>
      <w:marRight w:val="0"/>
      <w:marTop w:val="0"/>
      <w:marBottom w:val="0"/>
      <w:divBdr>
        <w:top w:val="none" w:sz="0" w:space="0" w:color="auto"/>
        <w:left w:val="none" w:sz="0" w:space="0" w:color="auto"/>
        <w:bottom w:val="none" w:sz="0" w:space="0" w:color="auto"/>
        <w:right w:val="none" w:sz="0" w:space="0" w:color="auto"/>
      </w:divBdr>
    </w:div>
    <w:div w:id="1156727875">
      <w:bodyDiv w:val="1"/>
      <w:marLeft w:val="0"/>
      <w:marRight w:val="0"/>
      <w:marTop w:val="0"/>
      <w:marBottom w:val="0"/>
      <w:divBdr>
        <w:top w:val="none" w:sz="0" w:space="0" w:color="auto"/>
        <w:left w:val="none" w:sz="0" w:space="0" w:color="auto"/>
        <w:bottom w:val="none" w:sz="0" w:space="0" w:color="auto"/>
        <w:right w:val="none" w:sz="0" w:space="0" w:color="auto"/>
      </w:divBdr>
    </w:div>
    <w:div w:id="1177160921">
      <w:bodyDiv w:val="1"/>
      <w:marLeft w:val="0"/>
      <w:marRight w:val="0"/>
      <w:marTop w:val="0"/>
      <w:marBottom w:val="0"/>
      <w:divBdr>
        <w:top w:val="none" w:sz="0" w:space="0" w:color="auto"/>
        <w:left w:val="none" w:sz="0" w:space="0" w:color="auto"/>
        <w:bottom w:val="none" w:sz="0" w:space="0" w:color="auto"/>
        <w:right w:val="none" w:sz="0" w:space="0" w:color="auto"/>
      </w:divBdr>
    </w:div>
    <w:div w:id="1238787772">
      <w:bodyDiv w:val="1"/>
      <w:marLeft w:val="0"/>
      <w:marRight w:val="0"/>
      <w:marTop w:val="0"/>
      <w:marBottom w:val="0"/>
      <w:divBdr>
        <w:top w:val="none" w:sz="0" w:space="0" w:color="auto"/>
        <w:left w:val="none" w:sz="0" w:space="0" w:color="auto"/>
        <w:bottom w:val="none" w:sz="0" w:space="0" w:color="auto"/>
        <w:right w:val="none" w:sz="0" w:space="0" w:color="auto"/>
      </w:divBdr>
    </w:div>
    <w:div w:id="1382943137">
      <w:bodyDiv w:val="1"/>
      <w:marLeft w:val="0"/>
      <w:marRight w:val="0"/>
      <w:marTop w:val="0"/>
      <w:marBottom w:val="0"/>
      <w:divBdr>
        <w:top w:val="none" w:sz="0" w:space="0" w:color="auto"/>
        <w:left w:val="none" w:sz="0" w:space="0" w:color="auto"/>
        <w:bottom w:val="none" w:sz="0" w:space="0" w:color="auto"/>
        <w:right w:val="none" w:sz="0" w:space="0" w:color="auto"/>
      </w:divBdr>
    </w:div>
    <w:div w:id="1506364465">
      <w:bodyDiv w:val="1"/>
      <w:marLeft w:val="0"/>
      <w:marRight w:val="0"/>
      <w:marTop w:val="0"/>
      <w:marBottom w:val="0"/>
      <w:divBdr>
        <w:top w:val="none" w:sz="0" w:space="0" w:color="auto"/>
        <w:left w:val="none" w:sz="0" w:space="0" w:color="auto"/>
        <w:bottom w:val="none" w:sz="0" w:space="0" w:color="auto"/>
        <w:right w:val="none" w:sz="0" w:space="0" w:color="auto"/>
      </w:divBdr>
    </w:div>
    <w:div w:id="1793741447">
      <w:bodyDiv w:val="1"/>
      <w:marLeft w:val="0"/>
      <w:marRight w:val="0"/>
      <w:marTop w:val="0"/>
      <w:marBottom w:val="0"/>
      <w:divBdr>
        <w:top w:val="none" w:sz="0" w:space="0" w:color="auto"/>
        <w:left w:val="none" w:sz="0" w:space="0" w:color="auto"/>
        <w:bottom w:val="none" w:sz="0" w:space="0" w:color="auto"/>
        <w:right w:val="none" w:sz="0" w:space="0" w:color="auto"/>
      </w:divBdr>
    </w:div>
    <w:div w:id="1816950975">
      <w:bodyDiv w:val="1"/>
      <w:marLeft w:val="0"/>
      <w:marRight w:val="0"/>
      <w:marTop w:val="0"/>
      <w:marBottom w:val="0"/>
      <w:divBdr>
        <w:top w:val="none" w:sz="0" w:space="0" w:color="auto"/>
        <w:left w:val="none" w:sz="0" w:space="0" w:color="auto"/>
        <w:bottom w:val="none" w:sz="0" w:space="0" w:color="auto"/>
        <w:right w:val="none" w:sz="0" w:space="0" w:color="auto"/>
      </w:divBdr>
    </w:div>
    <w:div w:id="1898709338">
      <w:bodyDiv w:val="1"/>
      <w:marLeft w:val="0"/>
      <w:marRight w:val="0"/>
      <w:marTop w:val="0"/>
      <w:marBottom w:val="0"/>
      <w:divBdr>
        <w:top w:val="none" w:sz="0" w:space="0" w:color="auto"/>
        <w:left w:val="none" w:sz="0" w:space="0" w:color="auto"/>
        <w:bottom w:val="none" w:sz="0" w:space="0" w:color="auto"/>
        <w:right w:val="none" w:sz="0" w:space="0" w:color="auto"/>
      </w:divBdr>
    </w:div>
    <w:div w:id="1908567170">
      <w:bodyDiv w:val="1"/>
      <w:marLeft w:val="0"/>
      <w:marRight w:val="0"/>
      <w:marTop w:val="0"/>
      <w:marBottom w:val="0"/>
      <w:divBdr>
        <w:top w:val="none" w:sz="0" w:space="0" w:color="auto"/>
        <w:left w:val="none" w:sz="0" w:space="0" w:color="auto"/>
        <w:bottom w:val="none" w:sz="0" w:space="0" w:color="auto"/>
        <w:right w:val="none" w:sz="0" w:space="0" w:color="auto"/>
      </w:divBdr>
    </w:div>
    <w:div w:id="194996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degano@unc.edu.ar"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2E57D-2C88-3C47-8F3A-E4696C175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18</Pages>
  <Words>22542</Words>
  <Characters>123981</Characters>
  <Application>Microsoft Office Word</Application>
  <DocSecurity>0</DocSecurity>
  <Lines>1033</Lines>
  <Paragraphs>292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2020-08-12T16:27:00Z</dcterms:created>
  <dcterms:modified xsi:type="dcterms:W3CDTF">2020-08-12T16:33:00Z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f3786c93-6153-3b83-837c-3c064126bead</vt:lpwstr>
  </property>
  <property fmtid="{D5CDD505-2E9C-101B-9397-08002B2CF9AE}" pid="24" name="Mendeley Citation Style_1">
    <vt:lpwstr>http://www.zotero.org/styles/american-medical-association</vt:lpwstr>
  </property>
</Properties>
</file>